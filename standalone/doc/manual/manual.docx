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C2A" w:rsidRDefault="00464C2A" w:rsidP="006F51FD">
      <w:pPr>
        <w:pStyle w:val="Heading1"/>
        <w:spacing w:before="0" w:after="0"/>
      </w:pPr>
      <w:r>
        <w:t xml:space="preserve">Fundamentals of </w:t>
      </w:r>
      <w:r w:rsidR="006F51FD">
        <w:t>D</w:t>
      </w:r>
      <w:r>
        <w:t xml:space="preserve">ata </w:t>
      </w:r>
      <w:r w:rsidR="006F51FD">
        <w:t>S</w:t>
      </w:r>
      <w:r>
        <w:t>ynchronization</w:t>
      </w:r>
    </w:p>
    <w:p w:rsidR="00DB0EAE" w:rsidRDefault="00DB0EAE" w:rsidP="006F51FD">
      <w:pPr>
        <w:pStyle w:val="Textbody"/>
        <w:numPr>
          <w:ins w:id="0" w:author="Nathan Mceachen" w:date="2010-11-16T21:03:00Z"/>
        </w:numPr>
        <w:spacing w:after="0"/>
        <w:rPr>
          <w:ins w:id="1" w:author="Nathan Mceachen" w:date="2010-11-16T21:03:00Z"/>
        </w:rPr>
      </w:pPr>
      <w:ins w:id="2" w:author="Nathan Mceachen" w:date="2010-11-16T21:03:00Z">
        <w:r>
          <w:t xml:space="preserve">Installations of DDMS can share data with each other using the data synchronization feature.  </w:t>
        </w:r>
      </w:ins>
      <w:ins w:id="3" w:author="Nathan Mceachen" w:date="2010-11-16T21:04:00Z">
        <w:r>
          <w:t xml:space="preserve">No connection to the </w:t>
        </w:r>
      </w:ins>
      <w:ins w:id="4" w:author="Nathan Mceachen" w:date="2010-11-16T21:06:00Z">
        <w:r w:rsidR="007D391E">
          <w:t>I</w:t>
        </w:r>
      </w:ins>
      <w:ins w:id="5" w:author="Nathan Mceachen" w:date="2010-11-16T21:04:00Z">
        <w:r>
          <w:t xml:space="preserve">nternet or other network is required.  </w:t>
        </w:r>
      </w:ins>
      <w:ins w:id="6" w:author="Nathan Mceachen" w:date="2010-11-16T21:06:00Z">
        <w:r w:rsidR="007D391E">
          <w:t xml:space="preserve">Data is exchanged by </w:t>
        </w:r>
      </w:ins>
      <w:ins w:id="7" w:author="Nathan Mceachen" w:date="2010-11-16T21:12:00Z">
        <w:r w:rsidR="00C63A7B">
          <w:t>the sharing of data files between installations.  These data files can be distributed on a compact disk, a flash drive, or any other kind of data media.</w:t>
        </w:r>
      </w:ins>
      <w:ins w:id="8" w:author="Nathan Mceachen" w:date="2010-11-16T21:13:00Z">
        <w:r w:rsidR="0024551B">
          <w:t xml:space="preserve">  Each installation can produce a data file that contains </w:t>
        </w:r>
      </w:ins>
      <w:ins w:id="9" w:author="Nathan Mceachen" w:date="2010-11-16T21:06:00Z">
        <w:r w:rsidR="0024551B">
          <w:t xml:space="preserve">all records that were created or updated on that installation.  </w:t>
        </w:r>
      </w:ins>
      <w:ins w:id="10" w:author="Nathan Mceachen" w:date="2010-11-16T21:15:00Z">
        <w:r w:rsidR="004432E4">
          <w:t>Any other installation that imports this data file will then contain these same records.</w:t>
        </w:r>
      </w:ins>
    </w:p>
    <w:p w:rsidR="00DB0EAE" w:rsidRDefault="00DB0EAE" w:rsidP="006F51FD">
      <w:pPr>
        <w:pStyle w:val="Textbody"/>
        <w:numPr>
          <w:ins w:id="11" w:author="Nathan Mceachen" w:date="2010-11-16T21:03:00Z"/>
        </w:numPr>
        <w:spacing w:after="0"/>
        <w:rPr>
          <w:ins w:id="12" w:author="Nathan Mceachen" w:date="2010-11-16T21:03:00Z"/>
        </w:rPr>
      </w:pPr>
    </w:p>
    <w:p w:rsidR="00760E0A" w:rsidRDefault="00464C2A" w:rsidP="006F51FD">
      <w:pPr>
        <w:pStyle w:val="Textbody"/>
        <w:spacing w:after="0"/>
        <w:rPr>
          <w:ins w:id="13" w:author="Nathan Mceachen" w:date="2010-11-16T21:29:00Z"/>
        </w:rPr>
      </w:pPr>
      <w:r>
        <w:t>Each installation of DDMS tracks all of its transactions, which can then be sent to other installations using the synchronization feature.  Examples of tracked transactions include data entry through the web interface, excel imports, and synchronization data imported from other installations.  Each transaction record is a self-contained unit, containing all information required to duplicate itself on other computers.  Since records are created locally when importing transaction data from other installation, multiple updates can be easily combined into a single export file.  For example, if computer A exports data to computer B, and computer B then exports its data to computer C, C will get the data of both A and B.</w:t>
      </w:r>
      <w:ins w:id="14" w:author="Nathan Mceachen" w:date="2010-11-16T21:07:00Z">
        <w:r w:rsidR="00C63A7B">
          <w:t xml:space="preserve">  </w:t>
        </w:r>
      </w:ins>
    </w:p>
    <w:p w:rsidR="00760E0A" w:rsidRDefault="00760E0A" w:rsidP="006F51FD">
      <w:pPr>
        <w:pStyle w:val="Textbody"/>
        <w:numPr>
          <w:ins w:id="15" w:author="Nathan Mceachen" w:date="2010-11-16T21:29:00Z"/>
        </w:numPr>
        <w:spacing w:after="0"/>
        <w:rPr>
          <w:ins w:id="16" w:author="Nathan Mceachen" w:date="2010-11-16T21:29:00Z"/>
        </w:rPr>
      </w:pPr>
    </w:p>
    <w:p w:rsidR="00C63A7B" w:rsidRDefault="00C63A7B" w:rsidP="006F51FD">
      <w:pPr>
        <w:pStyle w:val="Textbody"/>
        <w:numPr>
          <w:ins w:id="17" w:author="Nathan Mceachen" w:date="2010-11-16T21:29:00Z"/>
        </w:numPr>
        <w:spacing w:after="0"/>
        <w:rPr>
          <w:ins w:id="18" w:author="Nathan Mceachen" w:date="2010-11-16T21:29:00Z"/>
        </w:rPr>
      </w:pPr>
      <w:ins w:id="19" w:author="Nathan Mceachen" w:date="2010-11-16T21:07:00Z">
        <w:r>
          <w:t xml:space="preserve">For example:  </w:t>
        </w:r>
      </w:ins>
      <w:ins w:id="20" w:author="Nathan Mceachen" w:date="2010-11-16T21:26:00Z">
        <w:r w:rsidR="00544234">
          <w:t>A village exists within a district, which exists within a province, which exists within a country.  The village</w:t>
        </w:r>
      </w:ins>
      <w:ins w:id="21" w:author="Nathan Mceachen" w:date="2010-11-16T21:27:00Z">
        <w:r w:rsidR="00544234">
          <w:t xml:space="preserve"> installation</w:t>
        </w:r>
      </w:ins>
      <w:ins w:id="22" w:author="Nathan Mceachen" w:date="2010-11-16T21:26:00Z">
        <w:r w:rsidR="00544234">
          <w:t xml:space="preserve"> exports its data to the district installation.  The </w:t>
        </w:r>
      </w:ins>
      <w:ins w:id="23" w:author="Nathan Mceachen" w:date="2010-11-16T21:27:00Z">
        <w:r w:rsidR="00544234">
          <w:t xml:space="preserve">district installation contains its data plus the data from the village.  The district </w:t>
        </w:r>
      </w:ins>
      <w:ins w:id="24" w:author="Nathan Mceachen" w:date="2010-11-16T21:30:00Z">
        <w:r w:rsidR="00E55807">
          <w:t xml:space="preserve">then </w:t>
        </w:r>
      </w:ins>
      <w:ins w:id="25" w:author="Nathan Mceachen" w:date="2010-11-16T21:27:00Z">
        <w:r w:rsidR="00544234">
          <w:t>exports its data to the province</w:t>
        </w:r>
      </w:ins>
      <w:ins w:id="26" w:author="Nathan Mceachen" w:date="2010-11-16T21:28:00Z">
        <w:r w:rsidR="004214C2">
          <w:t xml:space="preserve"> installation</w:t>
        </w:r>
      </w:ins>
      <w:ins w:id="27" w:author="Nathan Mceachen" w:date="2010-11-16T21:27:00Z">
        <w:r w:rsidR="00544234">
          <w:t xml:space="preserve">.  The province </w:t>
        </w:r>
      </w:ins>
      <w:ins w:id="28" w:author="Nathan Mceachen" w:date="2010-11-16T21:28:00Z">
        <w:r w:rsidR="004214C2">
          <w:t xml:space="preserve">installation now </w:t>
        </w:r>
      </w:ins>
      <w:ins w:id="29" w:author="Nathan Mceachen" w:date="2010-11-16T21:27:00Z">
        <w:r w:rsidR="00544234">
          <w:t xml:space="preserve">contains its data plus the data from the district and the village, even thought </w:t>
        </w:r>
      </w:ins>
      <w:ins w:id="30" w:author="Nathan Mceachen" w:date="2010-11-16T21:30:00Z">
        <w:r w:rsidR="00E55807">
          <w:t>t</w:t>
        </w:r>
      </w:ins>
      <w:ins w:id="31" w:author="Nathan Mceachen" w:date="2010-11-16T21:27:00Z">
        <w:r w:rsidR="00544234">
          <w:t>he province did not import the data file from the village.</w:t>
        </w:r>
      </w:ins>
      <w:ins w:id="32" w:author="Nathan Mceachen" w:date="2010-11-16T21:28:00Z">
        <w:r w:rsidR="004214C2">
          <w:t xml:space="preserve">  The data from the village was contained within the export file from the district.  Likewise when the province installation exports its data to the country installation, the country installation will contain all of the data from the province, district, and village.</w:t>
        </w:r>
      </w:ins>
      <w:ins w:id="33" w:author="Nathan Mceachen" w:date="2010-11-16T21:30:00Z">
        <w:r w:rsidR="001B78A4">
          <w:t xml:space="preserve">  </w:t>
        </w:r>
      </w:ins>
      <w:ins w:id="34" w:author="Nathan Mceachen" w:date="2010-11-16T21:31:00Z">
        <w:r w:rsidR="001B78A4">
          <w:t>Any installation that the country installation exports its data to will also contain the data from the village, district, and province.</w:t>
        </w:r>
      </w:ins>
      <w:ins w:id="35" w:author="Nathan Mceachen" w:date="2010-11-16T21:32:00Z">
        <w:r w:rsidR="00B641A3">
          <w:t xml:space="preserve">  Eventually, </w:t>
        </w:r>
      </w:ins>
      <w:ins w:id="36" w:author="Nathan Mceachen" w:date="2010-11-16T21:33:00Z">
        <w:r w:rsidR="00B641A3">
          <w:t>data from each installation will migrate to every other installation in the country.</w:t>
        </w:r>
      </w:ins>
    </w:p>
    <w:p w:rsidR="00760E0A" w:rsidRDefault="00760E0A" w:rsidP="006F51FD">
      <w:pPr>
        <w:pStyle w:val="Textbody"/>
        <w:numPr>
          <w:ins w:id="37" w:author="Nathan Mceachen" w:date="2010-11-16T21:07:00Z"/>
        </w:numPr>
        <w:spacing w:after="0"/>
        <w:rPr>
          <w:ins w:id="38" w:author="Nathan Mceachen" w:date="2010-11-16T21:07:00Z"/>
        </w:rPr>
      </w:pPr>
    </w:p>
    <w:p w:rsidR="00C63A7B" w:rsidRDefault="00C63A7B" w:rsidP="006F51FD">
      <w:pPr>
        <w:pStyle w:val="Textbody"/>
        <w:numPr>
          <w:ins w:id="39" w:author="Nathan Mceachen" w:date="2010-11-16T21:07:00Z"/>
        </w:numPr>
        <w:spacing w:after="0"/>
      </w:pPr>
    </w:p>
    <w:p w:rsidR="00464C2A" w:rsidRDefault="00464C2A" w:rsidP="006F51FD">
      <w:pPr>
        <w:pStyle w:val="Textbody"/>
        <w:spacing w:after="0"/>
      </w:pPr>
      <w:r w:rsidRPr="00B867CA">
        <w:rPr>
          <w:b/>
          <w:sz w:val="48"/>
          <w:szCs w:val="48"/>
        </w:rPr>
        <w:t xml:space="preserve">Master and Slave </w:t>
      </w:r>
      <w:r w:rsidR="006F51FD">
        <w:rPr>
          <w:b/>
          <w:sz w:val="48"/>
          <w:szCs w:val="48"/>
        </w:rPr>
        <w:t>Installations</w:t>
      </w:r>
      <w:r>
        <w:br/>
        <w:t xml:space="preserve">All DDMS installations fall into one of two categories: master or slave. In order to avoid unrecoverable synchronization conflicts, certain actions, such as modification of the Geo Hierarchy, are permitted </w:t>
      </w:r>
      <w:r w:rsidR="00C02701">
        <w:t xml:space="preserve">only </w:t>
      </w:r>
      <w:r>
        <w:t>on master installations. Additionally, data cannot be shared between two master installations, so it is critical that each deployment contains only one master.</w:t>
      </w:r>
      <w:r w:rsidR="009A12E5">
        <w:t xml:space="preserve"> </w:t>
      </w:r>
      <w:ins w:id="40" w:author="Nathan Mceachen" w:date="2010-11-16T21:00:00Z">
        <w:r w:rsidR="00C3731D">
          <w:t xml:space="preserve">No more than one master installation may exist within any given country.  Otherwise, non-recoverable errors can occur during the synchronization process.  Such errors will </w:t>
        </w:r>
      </w:ins>
      <w:ins w:id="41" w:author="Nathan Mceachen" w:date="2010-11-16T21:43:00Z">
        <w:r w:rsidR="001A51DF">
          <w:t xml:space="preserve">permanently </w:t>
        </w:r>
      </w:ins>
      <w:ins w:id="42" w:author="Nathan Mceachen" w:date="2010-11-16T21:00:00Z">
        <w:r w:rsidR="00C3731D">
          <w:t>prevent an installation from participating in synchronization</w:t>
        </w:r>
      </w:ins>
      <w:ins w:id="43" w:author="Nathan Mceachen" w:date="2010-11-16T21:01:00Z">
        <w:r w:rsidR="006D4FEC">
          <w:t xml:space="preserve"> again</w:t>
        </w:r>
      </w:ins>
      <w:ins w:id="44" w:author="Nathan Mceachen" w:date="2010-11-16T21:00:00Z">
        <w:r w:rsidR="006D4FEC">
          <w:t>.</w:t>
        </w:r>
      </w:ins>
    </w:p>
    <w:p w:rsidR="00DB0EAE" w:rsidRDefault="00DB0EAE" w:rsidP="006F51FD">
      <w:pPr>
        <w:numPr>
          <w:ins w:id="45" w:author="Nathan Mceachen" w:date="2010-11-16T21:04:00Z"/>
        </w:numPr>
        <w:spacing w:after="0"/>
        <w:rPr>
          <w:ins w:id="46" w:author="Nathan Mceachen" w:date="2010-11-16T21:04:00Z"/>
        </w:rPr>
      </w:pPr>
    </w:p>
    <w:p w:rsidR="00540F9B" w:rsidRDefault="00E72D79" w:rsidP="006F51FD">
      <w:pPr>
        <w:spacing w:after="0"/>
        <w:rPr>
          <w:ins w:id="47" w:author="Nathan Mceachen" w:date="2010-11-16T21:44:00Z"/>
          <w:rStyle w:val="CommentReference"/>
        </w:rPr>
      </w:pPr>
      <w:r>
        <w:rPr>
          <w:rStyle w:val="CommentReference"/>
          <w:vanish/>
        </w:rPr>
        <w:commentReference w:id="48"/>
      </w:r>
      <w:ins w:id="49" w:author="Nathan Mceachen" w:date="2010-11-16T23:04:00Z">
        <w:r w:rsidR="001B4250">
          <w:rPr>
            <w:b/>
            <w:sz w:val="48"/>
            <w:szCs w:val="48"/>
          </w:rPr>
          <w:t xml:space="preserve">Export </w:t>
        </w:r>
      </w:ins>
      <w:ins w:id="50" w:author="Nathan Mceachen" w:date="2010-11-16T21:44:00Z">
        <w:r w:rsidR="00594423">
          <w:rPr>
            <w:b/>
            <w:sz w:val="48"/>
            <w:szCs w:val="48"/>
          </w:rPr>
          <w:t>Sequence Numbers and Site Masters</w:t>
        </w:r>
        <w:r w:rsidR="00594423">
          <w:rPr>
            <w:rStyle w:val="CommentReference"/>
            <w:vanish/>
          </w:rPr>
          <w:t xml:space="preserve"> </w:t>
        </w:r>
      </w:ins>
    </w:p>
    <w:p w:rsidR="00540F9B" w:rsidRDefault="00540F9B" w:rsidP="006F51FD">
      <w:pPr>
        <w:numPr>
          <w:ins w:id="51" w:author="Nathan Mceachen" w:date="2010-11-16T21:44:00Z"/>
        </w:numPr>
        <w:spacing w:after="0"/>
        <w:rPr>
          <w:ins w:id="52" w:author="Nathan Mceachen" w:date="2010-11-16T21:44:00Z"/>
          <w:rStyle w:val="CommentReference"/>
        </w:rPr>
      </w:pPr>
    </w:p>
    <w:p w:rsidR="00540F9B" w:rsidRDefault="00540F9B" w:rsidP="006F51FD">
      <w:pPr>
        <w:numPr>
          <w:ins w:id="53" w:author="Nathan Mceachen" w:date="2010-11-16T21:44:00Z"/>
        </w:numPr>
        <w:spacing w:after="0"/>
        <w:rPr>
          <w:ins w:id="54" w:author="Nathan Mceachen" w:date="2010-11-16T21:44:00Z"/>
          <w:rStyle w:val="CommentReference"/>
        </w:rPr>
      </w:pPr>
    </w:p>
    <w:p w:rsidR="008428B6" w:rsidRDefault="00E72D79" w:rsidP="008428B6">
      <w:pPr>
        <w:numPr>
          <w:ins w:id="55" w:author="Nathan Mceachen" w:date="2010-11-16T21:47:00Z"/>
        </w:numPr>
        <w:spacing w:after="0"/>
        <w:rPr>
          <w:ins w:id="56" w:author="Nathan Mceachen" w:date="2010-11-16T21:47:00Z"/>
          <w:rStyle w:val="CommentReference"/>
        </w:rPr>
      </w:pPr>
      <w:r>
        <w:rPr>
          <w:rStyle w:val="CommentReference"/>
          <w:vanish/>
        </w:rPr>
        <w:commentReference w:id="57"/>
      </w:r>
      <w:ins w:id="58" w:author="Nathan Mceachen" w:date="2010-11-16T21:48:00Z">
        <w:r w:rsidR="008428B6">
          <w:rPr>
            <w:b/>
            <w:sz w:val="48"/>
            <w:szCs w:val="48"/>
          </w:rPr>
          <w:t>Data Export</w:t>
        </w:r>
      </w:ins>
    </w:p>
    <w:p w:rsidR="00086161" w:rsidRDefault="00086161" w:rsidP="006F51FD">
      <w:pPr>
        <w:numPr>
          <w:ins w:id="59" w:author="Nathan Mceachen" w:date="2010-11-16T21:48:00Z"/>
        </w:numPr>
        <w:spacing w:after="0"/>
        <w:rPr>
          <w:ins w:id="60" w:author="Nathan Mceachen" w:date="2010-11-16T21:48:00Z"/>
        </w:rPr>
      </w:pPr>
    </w:p>
    <w:p w:rsidR="00086161" w:rsidRDefault="00086161" w:rsidP="006F51FD">
      <w:pPr>
        <w:numPr>
          <w:ins w:id="61" w:author="Nathan Mceachen" w:date="2010-11-16T21:48:00Z"/>
        </w:numPr>
        <w:spacing w:after="0"/>
        <w:rPr>
          <w:ins w:id="62" w:author="Nathan Mceachen" w:date="2010-11-16T21:48:00Z"/>
        </w:rPr>
      </w:pPr>
    </w:p>
    <w:p w:rsidR="00086161" w:rsidRDefault="00086161" w:rsidP="00086161">
      <w:pPr>
        <w:numPr>
          <w:ins w:id="63" w:author="Nathan Mceachen" w:date="2010-11-16T21:48:00Z"/>
        </w:numPr>
        <w:spacing w:after="0"/>
        <w:rPr>
          <w:ins w:id="64" w:author="Nathan Mceachen" w:date="2010-11-16T21:48:00Z"/>
          <w:rStyle w:val="CommentReference"/>
        </w:rPr>
      </w:pPr>
      <w:commentRangeStart w:id="65"/>
      <w:ins w:id="66" w:author="Nathan Mceachen" w:date="2010-11-16T21:48:00Z">
        <w:r>
          <w:rPr>
            <w:b/>
            <w:sz w:val="48"/>
            <w:szCs w:val="48"/>
          </w:rPr>
          <w:t>Data Import</w:t>
        </w:r>
      </w:ins>
      <w:commentRangeEnd w:id="65"/>
      <w:ins w:id="67" w:author="Nathan Mceachen" w:date="2010-11-16T23:04:00Z">
        <w:r w:rsidR="001B4250">
          <w:rPr>
            <w:rStyle w:val="CommentReference"/>
            <w:vanish/>
          </w:rPr>
          <w:commentReference w:id="65"/>
        </w:r>
      </w:ins>
    </w:p>
    <w:p w:rsidR="00086161" w:rsidRDefault="00086161" w:rsidP="006F51FD">
      <w:pPr>
        <w:numPr>
          <w:ins w:id="68" w:author="Nathan Mceachen" w:date="2010-11-16T21:48:00Z"/>
        </w:numPr>
        <w:spacing w:after="0"/>
        <w:rPr>
          <w:ins w:id="69" w:author="Nathan Mceachen" w:date="2010-11-16T21:48:00Z"/>
        </w:rPr>
      </w:pPr>
    </w:p>
    <w:p w:rsidR="00C835C5" w:rsidRPr="00C835C5" w:rsidRDefault="00C835C5" w:rsidP="006F51FD">
      <w:pPr>
        <w:numPr>
          <w:ins w:id="70" w:author="Nathan Mceachen" w:date="2010-11-16T21:48:00Z"/>
        </w:numPr>
        <w:spacing w:after="0"/>
        <w:rPr>
          <w:ins w:id="71" w:author="Nathan Mceachen" w:date="2010-11-17T22:03:00Z"/>
          <w:b/>
          <w:sz w:val="48"/>
          <w:rPrChange w:id="72" w:author="Nathan Mceachen" w:date="2010-11-17T22:04:00Z">
            <w:rPr>
              <w:ins w:id="73" w:author="Nathan Mceachen" w:date="2010-11-17T22:03:00Z"/>
            </w:rPr>
          </w:rPrChange>
        </w:rPr>
      </w:pPr>
      <w:ins w:id="74" w:author="Nathan Mceachen" w:date="2010-11-17T22:03:00Z">
        <w:r w:rsidRPr="00C835C5">
          <w:rPr>
            <w:b/>
            <w:sz w:val="48"/>
            <w:rPrChange w:id="75" w:author="Nathan Mceachen" w:date="2010-11-17T22:04:00Z">
              <w:rPr/>
            </w:rPrChange>
          </w:rPr>
          <w:t>Synch Resolving Control Flow</w:t>
        </w:r>
      </w:ins>
    </w:p>
    <w:p w:rsidR="00C835C5" w:rsidRDefault="00C835C5" w:rsidP="006F51FD">
      <w:pPr>
        <w:numPr>
          <w:ins w:id="76" w:author="Nathan Mceachen" w:date="2010-11-17T22:04:00Z"/>
        </w:numPr>
        <w:spacing w:after="0"/>
        <w:rPr>
          <w:ins w:id="77" w:author="Nathan Mceachen" w:date="2010-11-17T22:04:00Z"/>
        </w:rPr>
      </w:pPr>
    </w:p>
    <w:p w:rsidR="00C835C5" w:rsidRDefault="00C835C5" w:rsidP="006F51FD">
      <w:pPr>
        <w:numPr>
          <w:ins w:id="78" w:author="Nathan Mceachen" w:date="2010-11-17T22:04:00Z"/>
        </w:numPr>
        <w:spacing w:after="0"/>
        <w:rPr>
          <w:ins w:id="79" w:author="Nathan Mceachen" w:date="2010-11-17T22:04:00Z"/>
        </w:rPr>
      </w:pPr>
    </w:p>
    <w:p w:rsidR="00C835C5" w:rsidRDefault="00C47BA8" w:rsidP="006F51FD">
      <w:pPr>
        <w:numPr>
          <w:ins w:id="80" w:author="Nathan Mceachen" w:date="2010-11-17T22:04:00Z"/>
        </w:numPr>
        <w:spacing w:after="0"/>
        <w:rPr>
          <w:ins w:id="81" w:author="Nathan Mceachen" w:date="2010-11-17T22:04:00Z"/>
        </w:rPr>
      </w:pPr>
      <w:ins w:id="82" w:author="Nathan Mceachen" w:date="2010-11-17T22:04:00Z">
        <w:r>
          <w:t xml:space="preserve">Modify any Type of object what so ever </w:t>
        </w:r>
        <w:r>
          <w:t>–</w:t>
        </w:r>
        <w:r>
          <w:t xml:space="preserve"> </w:t>
        </w:r>
      </w:ins>
      <w:ins w:id="83" w:author="Nathan Mceachen" w:date="2010-11-17T22:05:00Z">
        <w:r w:rsidR="00E95FAC">
          <w:t>describe</w:t>
        </w:r>
      </w:ins>
      <w:ins w:id="84" w:author="Nathan Mceachen" w:date="2010-11-17T22:04:00Z">
        <w:r>
          <w:t xml:space="preserve"> ramifications.</w:t>
        </w:r>
      </w:ins>
    </w:p>
    <w:p w:rsidR="00C835C5" w:rsidRDefault="00C835C5" w:rsidP="006F51FD">
      <w:pPr>
        <w:numPr>
          <w:ins w:id="85" w:author="Nathan Mceachen" w:date="2010-11-17T22:04:00Z"/>
        </w:numPr>
        <w:spacing w:after="0"/>
        <w:rPr>
          <w:ins w:id="86" w:author="Nathan Mceachen" w:date="2010-11-17T22:04:00Z"/>
        </w:rPr>
      </w:pPr>
    </w:p>
    <w:p w:rsidR="00464C2A" w:rsidRDefault="00464C2A" w:rsidP="006F51FD">
      <w:pPr>
        <w:numPr>
          <w:ins w:id="87" w:author="Nathan Mceachen" w:date="2010-11-17T22:04:00Z"/>
        </w:numPr>
        <w:spacing w:after="0"/>
      </w:pPr>
      <w:r>
        <w:br w:type="page"/>
      </w:r>
    </w:p>
    <w:p w:rsidR="00464C2A" w:rsidRDefault="00464C2A" w:rsidP="006F51FD">
      <w:pPr>
        <w:pStyle w:val="Heading1"/>
        <w:spacing w:before="0" w:after="0"/>
      </w:pPr>
      <w:r>
        <w:t>Basic CRUD operations</w:t>
      </w:r>
    </w:p>
    <w:p w:rsidR="00464C2A" w:rsidRDefault="00464C2A" w:rsidP="006F51FD">
      <w:pPr>
        <w:pStyle w:val="Textbody"/>
        <w:spacing w:after="0"/>
      </w:pPr>
      <w:r>
        <w:t>The synchronization resolver allows the user to view, create, and delete data in the system.  These three operations enable the resolution of any conflicts raised during synchronization.  However, since the synchronization resolver directly modifies objects in the database, it presents views of the database model, which differ from views seen through the web interface.  As such, the resolver requires users with a high degree of technical proficiency and familiarity with DDMS.</w:t>
      </w:r>
    </w:p>
    <w:p w:rsidR="00464C2A" w:rsidRDefault="00464C2A" w:rsidP="006F51FD">
      <w:pPr>
        <w:pStyle w:val="Heading2"/>
        <w:numPr>
          <w:numberingChange w:id="88" w:author="Nathan Mceachen" w:date="2010-11-16T21:00:00Z" w:original=""/>
        </w:numPr>
        <w:spacing w:before="0" w:after="0"/>
      </w:pPr>
      <w:bookmarkStart w:id="89" w:name="Viewing_existing_data"/>
      <w:bookmarkEnd w:id="89"/>
      <w:commentRangeStart w:id="90"/>
      <w:r>
        <w:rPr>
          <w:noProof/>
          <w:lang w:eastAsia="en-US" w:bidi="ar-SA"/>
        </w:rPr>
        <w:drawing>
          <wp:anchor distT="0" distB="0" distL="114300" distR="114300" simplePos="0" relativeHeight="251671552" behindDoc="0" locked="0" layoutInCell="1" allowOverlap="1">
            <wp:simplePos x="0" y="0"/>
            <wp:positionH relativeFrom="column">
              <wp:posOffset>2497455</wp:posOffset>
            </wp:positionH>
            <wp:positionV relativeFrom="paragraph">
              <wp:posOffset>229870</wp:posOffset>
            </wp:positionV>
            <wp:extent cx="3799205" cy="2125345"/>
            <wp:effectExtent l="19050" t="0" r="0" b="0"/>
            <wp:wrapSquare wrapText="bothSides"/>
            <wp:docPr id="20" name="Picture 19"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6" cstate="print"/>
                    <a:stretch>
                      <a:fillRect/>
                    </a:stretch>
                  </pic:blipFill>
                  <pic:spPr>
                    <a:xfrm>
                      <a:off x="0" y="0"/>
                      <a:ext cx="3799205" cy="2125345"/>
                    </a:xfrm>
                    <a:prstGeom prst="rect">
                      <a:avLst/>
                    </a:prstGeom>
                  </pic:spPr>
                </pic:pic>
              </a:graphicData>
            </a:graphic>
          </wp:anchor>
        </w:drawing>
      </w:r>
      <w:commentRangeEnd w:id="90"/>
      <w:r w:rsidR="006D5828">
        <w:rPr>
          <w:rStyle w:val="CommentReference"/>
          <w:b w:val="0"/>
          <w:bCs w:val="0"/>
          <w:vanish/>
        </w:rPr>
        <w:commentReference w:id="90"/>
      </w:r>
      <w:r>
        <w:t>View existing data</w:t>
      </w:r>
    </w:p>
    <w:p w:rsidR="00464C2A" w:rsidRDefault="00464C2A" w:rsidP="006F51FD">
      <w:pPr>
        <w:pStyle w:val="Textbody"/>
        <w:widowControl w:val="0"/>
        <w:numPr>
          <w:ilvl w:val="0"/>
          <w:numId w:val="20"/>
          <w:numberingChange w:id="91" w:author="Nathan Mceachen" w:date="2010-11-16T21:00:00Z" w:original=""/>
        </w:numPr>
        <w:tabs>
          <w:tab w:val="clear" w:pos="709"/>
          <w:tab w:val="left" w:pos="1414"/>
        </w:tabs>
        <w:autoSpaceDN w:val="0"/>
        <w:spacing w:after="0" w:line="240" w:lineRule="auto"/>
        <w:ind w:left="707" w:hanging="283"/>
        <w:textAlignment w:val="baseline"/>
      </w:pPr>
      <w:r>
        <w:t>The left panel lists all data types in the system</w:t>
      </w:r>
    </w:p>
    <w:p w:rsidR="00464C2A" w:rsidRDefault="00464C2A" w:rsidP="006F51FD">
      <w:pPr>
        <w:pStyle w:val="Textbody"/>
        <w:widowControl w:val="0"/>
        <w:numPr>
          <w:ilvl w:val="0"/>
          <w:numId w:val="20"/>
          <w:numberingChange w:id="92" w:author="Nathan Mceachen" w:date="2010-11-16T21:00:00Z" w:original=""/>
        </w:numPr>
        <w:tabs>
          <w:tab w:val="clear" w:pos="709"/>
          <w:tab w:val="left" w:pos="1414"/>
        </w:tabs>
        <w:autoSpaceDN w:val="0"/>
        <w:spacing w:after="0" w:line="240" w:lineRule="auto"/>
        <w:ind w:left="707" w:hanging="283"/>
        <w:textAlignment w:val="baseline"/>
      </w:pPr>
      <w:commentRangeStart w:id="93"/>
      <w:r>
        <w:t xml:space="preserve">Double click </w:t>
      </w:r>
      <w:commentRangeEnd w:id="93"/>
      <w:r w:rsidR="00A370E7">
        <w:rPr>
          <w:rStyle w:val="CommentReference"/>
          <w:vanish/>
        </w:rPr>
        <w:commentReference w:id="93"/>
      </w:r>
      <w:r>
        <w:t xml:space="preserve">the </w:t>
      </w:r>
      <w:commentRangeStart w:id="94"/>
      <w:r>
        <w:t xml:space="preserve">data type </w:t>
      </w:r>
      <w:commentRangeEnd w:id="94"/>
      <w:r w:rsidR="00B40A16">
        <w:rPr>
          <w:rStyle w:val="CommentReference"/>
          <w:vanish/>
        </w:rPr>
        <w:commentReference w:id="94"/>
      </w:r>
      <w:r>
        <w:t>to search</w:t>
      </w:r>
      <w:ins w:id="95" w:author="Nathan Mceachen" w:date="2010-11-16T22:02:00Z">
        <w:r w:rsidR="009A2091">
          <w:t xml:space="preserve"> for records of that type</w:t>
        </w:r>
      </w:ins>
    </w:p>
    <w:p w:rsidR="00464C2A" w:rsidRDefault="00464C2A" w:rsidP="006F51FD">
      <w:pPr>
        <w:pStyle w:val="Textbody"/>
        <w:widowControl w:val="0"/>
        <w:numPr>
          <w:ilvl w:val="0"/>
          <w:numId w:val="20"/>
          <w:numberingChange w:id="96" w:author="Nathan Mceachen" w:date="2010-11-16T21:00:00Z" w:original=""/>
        </w:numPr>
        <w:tabs>
          <w:tab w:val="clear" w:pos="709"/>
          <w:tab w:val="left" w:pos="1414"/>
        </w:tabs>
        <w:autoSpaceDN w:val="0"/>
        <w:spacing w:after="0" w:line="240" w:lineRule="auto"/>
        <w:ind w:left="707" w:hanging="283"/>
        <w:textAlignment w:val="baseline"/>
      </w:pPr>
      <w:r>
        <w:t>A new tab opens with a search form for the selected type</w:t>
      </w:r>
    </w:p>
    <w:p w:rsidR="00464C2A" w:rsidRDefault="00464C2A" w:rsidP="006F51FD">
      <w:pPr>
        <w:pStyle w:val="Textbody"/>
        <w:widowControl w:val="0"/>
        <w:numPr>
          <w:ilvl w:val="0"/>
          <w:numId w:val="20"/>
          <w:numberingChange w:id="97" w:author="Nathan Mceachen" w:date="2010-11-16T21:00:00Z" w:original=""/>
        </w:numPr>
        <w:tabs>
          <w:tab w:val="clear" w:pos="709"/>
          <w:tab w:val="left" w:pos="1414"/>
        </w:tabs>
        <w:autoSpaceDN w:val="0"/>
        <w:spacing w:after="0" w:line="240" w:lineRule="auto"/>
        <w:ind w:left="707" w:hanging="283"/>
        <w:textAlignment w:val="baseline"/>
      </w:pPr>
      <w:r>
        <w:t>Fill in search criteria as needed</w:t>
      </w:r>
    </w:p>
    <w:p w:rsidR="00464C2A" w:rsidRDefault="00464C2A" w:rsidP="006F51FD">
      <w:pPr>
        <w:pStyle w:val="Textbody"/>
        <w:widowControl w:val="0"/>
        <w:numPr>
          <w:ilvl w:val="0"/>
          <w:numId w:val="20"/>
          <w:numberingChange w:id="98" w:author="Nathan Mceachen" w:date="2010-11-16T21:00:00Z" w:original=""/>
        </w:numPr>
        <w:tabs>
          <w:tab w:val="clear" w:pos="709"/>
          <w:tab w:val="left" w:pos="1414"/>
        </w:tabs>
        <w:autoSpaceDN w:val="0"/>
        <w:spacing w:after="0" w:line="240" w:lineRule="auto"/>
        <w:ind w:left="707" w:hanging="283"/>
        <w:textAlignment w:val="baseline"/>
      </w:pPr>
      <w:r>
        <w:t>Click "Search" at the bottom of the form</w:t>
      </w:r>
    </w:p>
    <w:p w:rsidR="00464C2A" w:rsidRDefault="00464C2A" w:rsidP="006F51FD">
      <w:pPr>
        <w:pStyle w:val="Textbody"/>
        <w:widowControl w:val="0"/>
        <w:numPr>
          <w:ilvl w:val="0"/>
          <w:numId w:val="20"/>
          <w:numberingChange w:id="99" w:author="Nathan Mceachen" w:date="2010-11-16T21:00:00Z" w:original=""/>
        </w:numPr>
        <w:tabs>
          <w:tab w:val="clear" w:pos="709"/>
          <w:tab w:val="left" w:pos="1414"/>
        </w:tabs>
        <w:autoSpaceDN w:val="0"/>
        <w:spacing w:after="0" w:line="240" w:lineRule="auto"/>
        <w:ind w:left="707" w:hanging="283"/>
        <w:textAlignment w:val="baseline"/>
      </w:pPr>
      <w:r>
        <w:t>Search results appear in the paginated table below the form</w:t>
      </w:r>
    </w:p>
    <w:p w:rsidR="00464C2A" w:rsidRDefault="00464C2A" w:rsidP="006F51FD">
      <w:pPr>
        <w:pStyle w:val="Textbody"/>
        <w:widowControl w:val="0"/>
        <w:numPr>
          <w:ilvl w:val="0"/>
          <w:numId w:val="20"/>
          <w:numberingChange w:id="100" w:author="Nathan Mceachen" w:date="2010-11-16T21:00:00Z" w:original=""/>
        </w:numPr>
        <w:tabs>
          <w:tab w:val="clear" w:pos="709"/>
          <w:tab w:val="left" w:pos="1414"/>
        </w:tabs>
        <w:autoSpaceDN w:val="0"/>
        <w:spacing w:after="0" w:line="240" w:lineRule="auto"/>
        <w:ind w:left="707" w:hanging="283"/>
        <w:textAlignment w:val="baseline"/>
      </w:pPr>
      <w:r>
        <w:t>[Optional] Access additional pages of search results with the input field below the results table</w:t>
      </w:r>
    </w:p>
    <w:p w:rsidR="00464C2A" w:rsidRDefault="00464C2A" w:rsidP="006F51FD">
      <w:pPr>
        <w:pStyle w:val="Textbody"/>
        <w:widowControl w:val="0"/>
        <w:numPr>
          <w:ilvl w:val="0"/>
          <w:numId w:val="20"/>
          <w:numberingChange w:id="101" w:author="Nathan Mceachen" w:date="2010-11-16T21:00:00Z" w:original=""/>
        </w:numPr>
        <w:tabs>
          <w:tab w:val="clear" w:pos="709"/>
          <w:tab w:val="left" w:pos="1414"/>
        </w:tabs>
        <w:autoSpaceDN w:val="0"/>
        <w:spacing w:after="0" w:line="240" w:lineRule="auto"/>
        <w:ind w:left="707" w:hanging="283"/>
        <w:textAlignment w:val="baseline"/>
      </w:pPr>
      <w:r>
        <w:t>Double click a row of the result table to view the object</w:t>
      </w:r>
    </w:p>
    <w:p w:rsidR="00464C2A" w:rsidRDefault="00464C2A" w:rsidP="006F51FD">
      <w:pPr>
        <w:pStyle w:val="Heading2"/>
        <w:numPr>
          <w:numberingChange w:id="102" w:author="Nathan Mceachen" w:date="2010-11-16T21:00:00Z" w:original=""/>
        </w:numPr>
        <w:spacing w:before="0" w:after="0"/>
      </w:pPr>
      <w:bookmarkStart w:id="103" w:name="Create_new_data"/>
      <w:bookmarkEnd w:id="103"/>
      <w:commentRangeStart w:id="104"/>
      <w:r>
        <w:rPr>
          <w:noProof/>
          <w:lang w:eastAsia="en-US" w:bidi="ar-SA"/>
        </w:rPr>
        <w:drawing>
          <wp:anchor distT="0" distB="0" distL="114300" distR="114300" simplePos="0" relativeHeight="251670528" behindDoc="0" locked="0" layoutInCell="1" allowOverlap="1">
            <wp:simplePos x="0" y="0"/>
            <wp:positionH relativeFrom="column">
              <wp:posOffset>2499360</wp:posOffset>
            </wp:positionH>
            <wp:positionV relativeFrom="paragraph">
              <wp:posOffset>65405</wp:posOffset>
            </wp:positionV>
            <wp:extent cx="3798570" cy="2238375"/>
            <wp:effectExtent l="19050" t="0" r="0" b="0"/>
            <wp:wrapSquare wrapText="bothSides"/>
            <wp:docPr id="19" name="Picture 18" descr="creat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elect.png"/>
                    <pic:cNvPicPr/>
                  </pic:nvPicPr>
                  <pic:blipFill>
                    <a:blip r:embed="rId7" cstate="print"/>
                    <a:stretch>
                      <a:fillRect/>
                    </a:stretch>
                  </pic:blipFill>
                  <pic:spPr>
                    <a:xfrm>
                      <a:off x="0" y="0"/>
                      <a:ext cx="3798570" cy="2238375"/>
                    </a:xfrm>
                    <a:prstGeom prst="rect">
                      <a:avLst/>
                    </a:prstGeom>
                  </pic:spPr>
                </pic:pic>
              </a:graphicData>
            </a:graphic>
          </wp:anchor>
        </w:drawing>
      </w:r>
      <w:r>
        <w:t>Create new data</w:t>
      </w:r>
      <w:commentRangeEnd w:id="104"/>
      <w:r w:rsidR="004D64EF">
        <w:rPr>
          <w:rStyle w:val="CommentReference"/>
          <w:b w:val="0"/>
          <w:bCs w:val="0"/>
          <w:vanish/>
        </w:rPr>
        <w:commentReference w:id="104"/>
      </w:r>
    </w:p>
    <w:p w:rsidR="00464C2A" w:rsidRDefault="00464C2A" w:rsidP="006F51FD">
      <w:pPr>
        <w:pStyle w:val="Textbody"/>
        <w:widowControl w:val="0"/>
        <w:numPr>
          <w:ilvl w:val="0"/>
          <w:numId w:val="21"/>
          <w:numberingChange w:id="105" w:author="Nathan Mceachen" w:date="2010-11-16T21:00:00Z" w:original=""/>
        </w:numPr>
        <w:tabs>
          <w:tab w:val="clear" w:pos="709"/>
          <w:tab w:val="left" w:pos="1414"/>
        </w:tabs>
        <w:autoSpaceDN w:val="0"/>
        <w:spacing w:after="0" w:line="240" w:lineRule="auto"/>
        <w:ind w:left="707" w:hanging="283"/>
        <w:textAlignment w:val="baseline"/>
      </w:pPr>
      <w:r>
        <w:t>The left panel lists all data types in the system</w:t>
      </w:r>
    </w:p>
    <w:p w:rsidR="00464C2A" w:rsidRDefault="00464C2A" w:rsidP="006F51FD">
      <w:pPr>
        <w:pStyle w:val="Textbody"/>
        <w:widowControl w:val="0"/>
        <w:numPr>
          <w:ilvl w:val="0"/>
          <w:numId w:val="21"/>
          <w:numberingChange w:id="106" w:author="Nathan Mceachen" w:date="2010-11-16T21:00:00Z" w:original=""/>
        </w:numPr>
        <w:tabs>
          <w:tab w:val="clear" w:pos="709"/>
          <w:tab w:val="left" w:pos="1414"/>
        </w:tabs>
        <w:autoSpaceDN w:val="0"/>
        <w:spacing w:after="0" w:line="240" w:lineRule="auto"/>
        <w:ind w:left="707" w:hanging="283"/>
        <w:textAlignment w:val="baseline"/>
      </w:pPr>
      <w:r>
        <w:t>Right-click the desired type from the list and select "Create"</w:t>
      </w:r>
    </w:p>
    <w:p w:rsidR="00464C2A" w:rsidRDefault="00464C2A" w:rsidP="006F51FD">
      <w:pPr>
        <w:pStyle w:val="Textbody"/>
        <w:widowControl w:val="0"/>
        <w:numPr>
          <w:ilvl w:val="0"/>
          <w:numId w:val="21"/>
          <w:numberingChange w:id="107" w:author="Nathan Mceachen" w:date="2010-11-16T21:00:00Z" w:original=""/>
        </w:numPr>
        <w:tabs>
          <w:tab w:val="clear" w:pos="709"/>
          <w:tab w:val="left" w:pos="1414"/>
        </w:tabs>
        <w:autoSpaceDN w:val="0"/>
        <w:spacing w:after="0" w:line="240" w:lineRule="auto"/>
        <w:ind w:left="707" w:hanging="283"/>
        <w:textAlignment w:val="baseline"/>
      </w:pPr>
      <w:r>
        <w:t>A new tab opens with the create form for the selected data type</w:t>
      </w:r>
    </w:p>
    <w:p w:rsidR="00464C2A" w:rsidRDefault="00464C2A" w:rsidP="006F51FD">
      <w:pPr>
        <w:pStyle w:val="Textbody"/>
        <w:widowControl w:val="0"/>
        <w:numPr>
          <w:ilvl w:val="0"/>
          <w:numId w:val="21"/>
          <w:numberingChange w:id="108" w:author="Nathan Mceachen" w:date="2010-11-16T21:00:00Z" w:original=""/>
        </w:numPr>
        <w:tabs>
          <w:tab w:val="clear" w:pos="709"/>
          <w:tab w:val="left" w:pos="1414"/>
        </w:tabs>
        <w:autoSpaceDN w:val="0"/>
        <w:spacing w:after="0" w:line="240" w:lineRule="auto"/>
        <w:ind w:left="707" w:hanging="283"/>
        <w:textAlignment w:val="baseline"/>
      </w:pPr>
      <w:r>
        <w:t>Fill in the form</w:t>
      </w:r>
    </w:p>
    <w:p w:rsidR="00464C2A" w:rsidRDefault="00464C2A" w:rsidP="006F51FD">
      <w:pPr>
        <w:pStyle w:val="Textbody"/>
        <w:widowControl w:val="0"/>
        <w:numPr>
          <w:ilvl w:val="0"/>
          <w:numId w:val="21"/>
          <w:numberingChange w:id="109" w:author="Nathan Mceachen" w:date="2010-11-16T21:00:00Z" w:original=""/>
        </w:numPr>
        <w:tabs>
          <w:tab w:val="clear" w:pos="709"/>
          <w:tab w:val="left" w:pos="1414"/>
        </w:tabs>
        <w:autoSpaceDN w:val="0"/>
        <w:spacing w:after="0" w:line="240" w:lineRule="auto"/>
        <w:ind w:left="707" w:hanging="283"/>
        <w:textAlignment w:val="baseline"/>
      </w:pPr>
      <w:r>
        <w:t>Click “Apply”</w:t>
      </w:r>
      <w:r w:rsidRPr="009A0B5B">
        <w:rPr>
          <w:noProof/>
          <w:lang w:eastAsia="en-US" w:bidi="ar-SA"/>
        </w:rPr>
        <w:t xml:space="preserve"> </w:t>
      </w:r>
    </w:p>
    <w:p w:rsidR="00464C2A" w:rsidRDefault="00464C2A" w:rsidP="006F51FD">
      <w:pPr>
        <w:spacing w:after="0"/>
      </w:pPr>
      <w:commentRangeStart w:id="110"/>
      <w:r>
        <w:rPr>
          <w:noProof/>
          <w:lang w:eastAsia="en-US" w:bidi="ar-SA"/>
        </w:rPr>
        <w:drawing>
          <wp:anchor distT="0" distB="0" distL="114300" distR="114300" simplePos="0" relativeHeight="251664384" behindDoc="0" locked="0" layoutInCell="1" allowOverlap="1">
            <wp:simplePos x="0" y="0"/>
            <wp:positionH relativeFrom="column">
              <wp:posOffset>2499360</wp:posOffset>
            </wp:positionH>
            <wp:positionV relativeFrom="paragraph">
              <wp:posOffset>135255</wp:posOffset>
            </wp:positionV>
            <wp:extent cx="3810635" cy="1953260"/>
            <wp:effectExtent l="19050" t="0" r="0" b="0"/>
            <wp:wrapSquare wrapText="bothSides"/>
            <wp:docPr id="14" name="Picture 11" descr="create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pply.png"/>
                    <pic:cNvPicPr/>
                  </pic:nvPicPr>
                  <pic:blipFill>
                    <a:blip r:embed="rId8" cstate="print"/>
                    <a:stretch>
                      <a:fillRect/>
                    </a:stretch>
                  </pic:blipFill>
                  <pic:spPr>
                    <a:xfrm>
                      <a:off x="0" y="0"/>
                      <a:ext cx="3810635" cy="1953260"/>
                    </a:xfrm>
                    <a:prstGeom prst="rect">
                      <a:avLst/>
                    </a:prstGeom>
                  </pic:spPr>
                </pic:pic>
              </a:graphicData>
            </a:graphic>
          </wp:anchor>
        </w:drawing>
      </w:r>
      <w:commentRangeEnd w:id="110"/>
      <w:r w:rsidR="00306B06">
        <w:rPr>
          <w:rStyle w:val="CommentReference"/>
          <w:vanish/>
        </w:rPr>
        <w:commentReference w:id="110"/>
      </w:r>
      <w:r>
        <w:br w:type="page"/>
      </w:r>
    </w:p>
    <w:p w:rsidR="00464C2A" w:rsidRDefault="00464C2A" w:rsidP="006F51FD">
      <w:pPr>
        <w:pStyle w:val="Heading2"/>
        <w:numPr>
          <w:numberingChange w:id="111" w:author="Nathan Mceachen" w:date="2010-11-16T21:00:00Z" w:original=""/>
        </w:numPr>
        <w:spacing w:before="0" w:after="0"/>
      </w:pPr>
      <w:bookmarkStart w:id="112" w:name="Edit_existing_data"/>
      <w:bookmarkEnd w:id="112"/>
      <w:r>
        <w:t>Edit existing data</w:t>
      </w:r>
    </w:p>
    <w:p w:rsidR="00464C2A" w:rsidRDefault="00464C2A" w:rsidP="006F51FD">
      <w:pPr>
        <w:pStyle w:val="Textbody"/>
        <w:widowControl w:val="0"/>
        <w:numPr>
          <w:ilvl w:val="0"/>
          <w:numId w:val="22"/>
          <w:numberingChange w:id="113" w:author="Nathan Mceachen" w:date="2010-11-16T21:00:00Z" w:original=""/>
        </w:numPr>
        <w:tabs>
          <w:tab w:val="clear" w:pos="709"/>
          <w:tab w:val="left" w:pos="1414"/>
        </w:tabs>
        <w:autoSpaceDN w:val="0"/>
        <w:spacing w:after="0" w:line="240" w:lineRule="auto"/>
        <w:ind w:left="706" w:hanging="288"/>
        <w:textAlignment w:val="baseline"/>
      </w:pPr>
      <w:r>
        <w:t>Search for the object to edit [See “View existing data”]</w:t>
      </w:r>
    </w:p>
    <w:p w:rsidR="00464C2A" w:rsidRDefault="00464C2A" w:rsidP="006F51FD">
      <w:pPr>
        <w:pStyle w:val="Textbody"/>
        <w:widowControl w:val="0"/>
        <w:numPr>
          <w:ilvl w:val="0"/>
          <w:numId w:val="22"/>
          <w:numberingChange w:id="114" w:author="Nathan Mceachen" w:date="2010-11-16T21:00:00Z" w:original=""/>
        </w:numPr>
        <w:tabs>
          <w:tab w:val="clear" w:pos="709"/>
          <w:tab w:val="left" w:pos="1414"/>
        </w:tabs>
        <w:autoSpaceDN w:val="0"/>
        <w:spacing w:after="0" w:line="240" w:lineRule="auto"/>
        <w:ind w:left="706" w:hanging="288"/>
        <w:textAlignment w:val="baseline"/>
      </w:pPr>
      <w:commentRangeStart w:id="115"/>
      <w:r>
        <w:t>Click “Edit” at the bottom of the form</w:t>
      </w:r>
      <w:commentRangeEnd w:id="115"/>
      <w:r w:rsidR="00B44D2E">
        <w:rPr>
          <w:rStyle w:val="CommentReference"/>
          <w:vanish/>
        </w:rPr>
        <w:commentReference w:id="115"/>
      </w:r>
    </w:p>
    <w:p w:rsidR="00464C2A" w:rsidRDefault="00464C2A" w:rsidP="006F51FD">
      <w:pPr>
        <w:pStyle w:val="Textbody"/>
        <w:widowControl w:val="0"/>
        <w:numPr>
          <w:ilvl w:val="0"/>
          <w:numId w:val="22"/>
          <w:numberingChange w:id="116" w:author="Nathan Mceachen" w:date="2010-11-16T21:00:00Z" w:original=""/>
        </w:numPr>
        <w:tabs>
          <w:tab w:val="clear" w:pos="709"/>
          <w:tab w:val="left" w:pos="1414"/>
        </w:tabs>
        <w:autoSpaceDN w:val="0"/>
        <w:spacing w:after="0" w:line="240" w:lineRule="auto"/>
        <w:ind w:left="706" w:hanging="288"/>
        <w:textAlignment w:val="baseline"/>
      </w:pPr>
      <w:r>
        <w:t>Make modifications as needed</w:t>
      </w:r>
    </w:p>
    <w:p w:rsidR="00464C2A" w:rsidRDefault="00464C2A" w:rsidP="006F51FD">
      <w:pPr>
        <w:pStyle w:val="Textbody"/>
        <w:widowControl w:val="0"/>
        <w:numPr>
          <w:ilvl w:val="0"/>
          <w:numId w:val="22"/>
          <w:numberingChange w:id="117" w:author="Nathan Mceachen" w:date="2010-11-16T21:00:00Z" w:original=""/>
        </w:numPr>
        <w:tabs>
          <w:tab w:val="clear" w:pos="709"/>
          <w:tab w:val="left" w:pos="1414"/>
        </w:tabs>
        <w:autoSpaceDN w:val="0"/>
        <w:spacing w:after="0" w:line="240" w:lineRule="auto"/>
        <w:ind w:left="706" w:hanging="288"/>
        <w:textAlignment w:val="baseline"/>
      </w:pPr>
      <w:commentRangeStart w:id="118"/>
      <w:r>
        <w:rPr>
          <w:noProof/>
          <w:lang w:eastAsia="en-US" w:bidi="ar-SA"/>
        </w:rPr>
        <w:drawing>
          <wp:anchor distT="0" distB="0" distL="114300" distR="114300" simplePos="0" relativeHeight="251666432" behindDoc="0" locked="0" layoutInCell="1" allowOverlap="1">
            <wp:simplePos x="0" y="0"/>
            <wp:positionH relativeFrom="column">
              <wp:posOffset>11430</wp:posOffset>
            </wp:positionH>
            <wp:positionV relativeFrom="paragraph">
              <wp:posOffset>288925</wp:posOffset>
            </wp:positionV>
            <wp:extent cx="6327775" cy="3253740"/>
            <wp:effectExtent l="19050" t="0" r="0" b="0"/>
            <wp:wrapSquare wrapText="bothSides"/>
            <wp:docPr id="15" name="Picture 14" descr="edit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Buttons.png"/>
                    <pic:cNvPicPr/>
                  </pic:nvPicPr>
                  <pic:blipFill>
                    <a:blip r:embed="rId9" cstate="print"/>
                    <a:stretch>
                      <a:fillRect/>
                    </a:stretch>
                  </pic:blipFill>
                  <pic:spPr>
                    <a:xfrm>
                      <a:off x="0" y="0"/>
                      <a:ext cx="6327775" cy="3253740"/>
                    </a:xfrm>
                    <a:prstGeom prst="rect">
                      <a:avLst/>
                    </a:prstGeom>
                  </pic:spPr>
                </pic:pic>
              </a:graphicData>
            </a:graphic>
          </wp:anchor>
        </w:drawing>
      </w:r>
      <w:r>
        <w:t>Click "Apply"</w:t>
      </w:r>
      <w:commentRangeEnd w:id="118"/>
      <w:r w:rsidR="00667B35">
        <w:rPr>
          <w:rStyle w:val="CommentReference"/>
          <w:vanish/>
        </w:rPr>
        <w:commentReference w:id="118"/>
      </w:r>
    </w:p>
    <w:p w:rsidR="00464C2A" w:rsidRDefault="00464C2A" w:rsidP="006F51FD">
      <w:pPr>
        <w:pStyle w:val="Heading2"/>
        <w:numPr>
          <w:numberingChange w:id="119" w:author="Nathan Mceachen" w:date="2010-11-16T21:00:00Z" w:original=""/>
        </w:numPr>
        <w:spacing w:before="0" w:after="0"/>
      </w:pPr>
      <w:commentRangeStart w:id="120"/>
      <w:r>
        <w:t>Delete existing object</w:t>
      </w:r>
      <w:r w:rsidRPr="005F6C60">
        <w:t xml:space="preserve"> </w:t>
      </w:r>
      <w:commentRangeEnd w:id="120"/>
      <w:r w:rsidR="007C3BCE">
        <w:rPr>
          <w:rStyle w:val="CommentReference"/>
          <w:b w:val="0"/>
          <w:bCs w:val="0"/>
          <w:vanish/>
        </w:rPr>
        <w:commentReference w:id="120"/>
      </w:r>
    </w:p>
    <w:p w:rsidR="00464C2A" w:rsidRDefault="00464C2A" w:rsidP="006F51FD">
      <w:pPr>
        <w:pStyle w:val="Textbody"/>
        <w:widowControl w:val="0"/>
        <w:numPr>
          <w:ilvl w:val="0"/>
          <w:numId w:val="22"/>
          <w:numberingChange w:id="121" w:author="Nathan Mceachen" w:date="2010-11-16T21:00:00Z" w:original=""/>
        </w:numPr>
        <w:tabs>
          <w:tab w:val="clear" w:pos="709"/>
          <w:tab w:val="left" w:pos="1414"/>
        </w:tabs>
        <w:autoSpaceDN w:val="0"/>
        <w:spacing w:after="0" w:line="240" w:lineRule="auto"/>
        <w:ind w:left="706" w:hanging="288"/>
        <w:textAlignment w:val="baseline"/>
      </w:pPr>
      <w:r>
        <w:t>Search for the object to edit [See “View existing data”]</w:t>
      </w:r>
    </w:p>
    <w:p w:rsidR="00464C2A" w:rsidRDefault="00464C2A" w:rsidP="006F51FD">
      <w:pPr>
        <w:pStyle w:val="Textbody"/>
        <w:widowControl w:val="0"/>
        <w:numPr>
          <w:ilvl w:val="0"/>
          <w:numId w:val="22"/>
          <w:numberingChange w:id="122" w:author="Nathan Mceachen" w:date="2010-11-16T21:00:00Z" w:original=""/>
        </w:numPr>
        <w:tabs>
          <w:tab w:val="clear" w:pos="709"/>
          <w:tab w:val="left" w:pos="1414"/>
        </w:tabs>
        <w:autoSpaceDN w:val="0"/>
        <w:spacing w:after="0" w:line="240" w:lineRule="auto"/>
        <w:ind w:left="706" w:hanging="288"/>
        <w:textAlignment w:val="baseline"/>
      </w:pPr>
      <w:commentRangeStart w:id="123"/>
      <w:r>
        <w:t>Click “Edit” at the bottom of the form</w:t>
      </w:r>
      <w:commentRangeEnd w:id="123"/>
      <w:r w:rsidR="007A7F82">
        <w:rPr>
          <w:rStyle w:val="CommentReference"/>
          <w:vanish/>
        </w:rPr>
        <w:commentReference w:id="123"/>
      </w:r>
    </w:p>
    <w:p w:rsidR="00464C2A" w:rsidRDefault="00464C2A" w:rsidP="006F51FD">
      <w:pPr>
        <w:pStyle w:val="Textbody"/>
        <w:widowControl w:val="0"/>
        <w:numPr>
          <w:ilvl w:val="0"/>
          <w:numId w:val="22"/>
          <w:numberingChange w:id="124" w:author="Nathan Mceachen" w:date="2010-11-16T21:00:00Z" w:original=""/>
        </w:numPr>
        <w:tabs>
          <w:tab w:val="clear" w:pos="709"/>
          <w:tab w:val="left" w:pos="1414"/>
        </w:tabs>
        <w:autoSpaceDN w:val="0"/>
        <w:spacing w:after="0" w:line="240" w:lineRule="auto"/>
        <w:ind w:left="706" w:hanging="288"/>
        <w:textAlignment w:val="baseline"/>
      </w:pPr>
      <w:r>
        <w:t>Make modifications as needed</w:t>
      </w:r>
    </w:p>
    <w:p w:rsidR="00464C2A" w:rsidRDefault="00464C2A" w:rsidP="006F51FD">
      <w:pPr>
        <w:pStyle w:val="Textbody"/>
        <w:widowControl w:val="0"/>
        <w:numPr>
          <w:ilvl w:val="0"/>
          <w:numId w:val="22"/>
          <w:numberingChange w:id="125" w:author="Nathan Mceachen" w:date="2010-11-16T21:00:00Z" w:original=""/>
        </w:numPr>
        <w:tabs>
          <w:tab w:val="clear" w:pos="709"/>
          <w:tab w:val="left" w:pos="1414"/>
        </w:tabs>
        <w:autoSpaceDN w:val="0"/>
        <w:spacing w:after="0" w:line="240" w:lineRule="auto"/>
        <w:ind w:left="706" w:hanging="288"/>
        <w:textAlignment w:val="baseline"/>
      </w:pPr>
      <w:r>
        <w:t>Click "Delete"</w:t>
      </w:r>
    </w:p>
    <w:p w:rsidR="00464C2A" w:rsidRDefault="00464C2A" w:rsidP="006F51FD">
      <w:pPr>
        <w:pStyle w:val="Textbody"/>
        <w:tabs>
          <w:tab w:val="left" w:pos="1414"/>
        </w:tabs>
        <w:spacing w:after="0"/>
      </w:pPr>
    </w:p>
    <w:p w:rsidR="00464C2A" w:rsidRDefault="00464C2A" w:rsidP="006F51FD">
      <w:pPr>
        <w:spacing w:after="0"/>
      </w:pPr>
      <w:r>
        <w:br w:type="page"/>
      </w:r>
    </w:p>
    <w:p w:rsidR="00464C2A" w:rsidRPr="00115995" w:rsidRDefault="00464C2A" w:rsidP="006F51FD">
      <w:pPr>
        <w:spacing w:after="0"/>
        <w:rPr>
          <w:b/>
          <w:sz w:val="36"/>
          <w:szCs w:val="36"/>
        </w:rPr>
      </w:pPr>
      <w:r w:rsidRPr="00115995">
        <w:rPr>
          <w:b/>
          <w:sz w:val="36"/>
          <w:szCs w:val="36"/>
        </w:rPr>
        <w:t>Edit a Refer</w:t>
      </w:r>
      <w:r>
        <w:rPr>
          <w:b/>
          <w:sz w:val="36"/>
          <w:szCs w:val="36"/>
        </w:rPr>
        <w:t>e</w:t>
      </w:r>
      <w:r w:rsidRPr="00115995">
        <w:rPr>
          <w:b/>
          <w:sz w:val="36"/>
          <w:szCs w:val="36"/>
        </w:rPr>
        <w:t>nce Attribute</w:t>
      </w:r>
    </w:p>
    <w:p w:rsidR="00464C2A" w:rsidRDefault="00464C2A" w:rsidP="006F51FD">
      <w:pPr>
        <w:pStyle w:val="Textbody"/>
        <w:widowControl w:val="0"/>
        <w:numPr>
          <w:ilvl w:val="0"/>
          <w:numId w:val="22"/>
          <w:numberingChange w:id="126" w:author="Nathan Mceachen" w:date="2010-11-16T21:00:00Z" w:original=""/>
        </w:numPr>
        <w:tabs>
          <w:tab w:val="clear" w:pos="709"/>
          <w:tab w:val="left" w:pos="1414"/>
        </w:tabs>
        <w:autoSpaceDN w:val="0"/>
        <w:spacing w:after="0" w:line="240" w:lineRule="auto"/>
        <w:ind w:left="706" w:hanging="288"/>
        <w:textAlignment w:val="baseline"/>
      </w:pPr>
      <w:commentRangeStart w:id="127"/>
      <w:r>
        <w:rPr>
          <w:noProof/>
          <w:lang w:eastAsia="en-US" w:bidi="ar-SA"/>
        </w:rPr>
        <w:drawing>
          <wp:anchor distT="0" distB="0" distL="114300" distR="114300" simplePos="0" relativeHeight="251669504" behindDoc="0" locked="0" layoutInCell="1" allowOverlap="1">
            <wp:simplePos x="0" y="0"/>
            <wp:positionH relativeFrom="column">
              <wp:posOffset>2433955</wp:posOffset>
            </wp:positionH>
            <wp:positionV relativeFrom="paragraph">
              <wp:posOffset>38100</wp:posOffset>
            </wp:positionV>
            <wp:extent cx="3834130" cy="2143125"/>
            <wp:effectExtent l="19050" t="0" r="0" b="0"/>
            <wp:wrapSquare wrapText="bothSides"/>
            <wp:docPr id="18" name="Picture 17" descr="referenc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Button.png"/>
                    <pic:cNvPicPr/>
                  </pic:nvPicPr>
                  <pic:blipFill>
                    <a:blip r:embed="rId10" cstate="print"/>
                    <a:stretch>
                      <a:fillRect/>
                    </a:stretch>
                  </pic:blipFill>
                  <pic:spPr>
                    <a:xfrm>
                      <a:off x="0" y="0"/>
                      <a:ext cx="3834130" cy="2143125"/>
                    </a:xfrm>
                    <a:prstGeom prst="rect">
                      <a:avLst/>
                    </a:prstGeom>
                  </pic:spPr>
                </pic:pic>
              </a:graphicData>
            </a:graphic>
          </wp:anchor>
        </w:drawing>
      </w:r>
      <w:r>
        <w:t>Click “Search” next to the reference attribute</w:t>
      </w:r>
      <w:commentRangeEnd w:id="127"/>
      <w:r w:rsidR="004D64EF">
        <w:rPr>
          <w:rStyle w:val="CommentReference"/>
          <w:vanish/>
        </w:rPr>
        <w:commentReference w:id="127"/>
      </w:r>
    </w:p>
    <w:p w:rsidR="00464C2A" w:rsidRDefault="00464C2A" w:rsidP="006F51FD">
      <w:pPr>
        <w:pStyle w:val="Textbody"/>
        <w:widowControl w:val="0"/>
        <w:numPr>
          <w:ilvl w:val="0"/>
          <w:numId w:val="22"/>
          <w:numberingChange w:id="128" w:author="Nathan Mceachen" w:date="2010-11-16T21:00:00Z" w:original=""/>
        </w:numPr>
        <w:tabs>
          <w:tab w:val="clear" w:pos="709"/>
          <w:tab w:val="left" w:pos="1414"/>
        </w:tabs>
        <w:autoSpaceDN w:val="0"/>
        <w:spacing w:after="0" w:line="240" w:lineRule="auto"/>
        <w:ind w:left="706" w:hanging="288"/>
        <w:textAlignment w:val="baseline"/>
      </w:pPr>
      <w:r>
        <w:t>A search dialog pops up</w:t>
      </w:r>
    </w:p>
    <w:p w:rsidR="00464C2A" w:rsidRDefault="00464C2A" w:rsidP="006F51FD">
      <w:pPr>
        <w:pStyle w:val="Textbody"/>
        <w:widowControl w:val="0"/>
        <w:numPr>
          <w:ilvl w:val="0"/>
          <w:numId w:val="22"/>
          <w:numberingChange w:id="129" w:author="Nathan Mceachen" w:date="2010-11-16T21:00:00Z" w:original=""/>
        </w:numPr>
        <w:tabs>
          <w:tab w:val="clear" w:pos="709"/>
          <w:tab w:val="left" w:pos="1414"/>
        </w:tabs>
        <w:autoSpaceDN w:val="0"/>
        <w:spacing w:after="0" w:line="240" w:lineRule="auto"/>
        <w:ind w:left="706" w:hanging="288"/>
        <w:textAlignment w:val="baseline"/>
      </w:pPr>
      <w:r>
        <w:t>Fill in criteria and click “Search.”  Results appear in the bottom panel.</w:t>
      </w:r>
    </w:p>
    <w:p w:rsidR="00464C2A" w:rsidRDefault="00464C2A" w:rsidP="006F51FD">
      <w:pPr>
        <w:pStyle w:val="Textbody"/>
        <w:widowControl w:val="0"/>
        <w:numPr>
          <w:ilvl w:val="0"/>
          <w:numId w:val="22"/>
          <w:numberingChange w:id="130" w:author="Nathan Mceachen" w:date="2010-11-16T21:00:00Z" w:original=""/>
        </w:numPr>
        <w:tabs>
          <w:tab w:val="clear" w:pos="709"/>
          <w:tab w:val="left" w:pos="1414"/>
        </w:tabs>
        <w:autoSpaceDN w:val="0"/>
        <w:spacing w:after="0" w:line="240" w:lineRule="auto"/>
        <w:ind w:left="706" w:hanging="288"/>
        <w:textAlignment w:val="baseline"/>
      </w:pPr>
      <w:r>
        <w:t>Double-click the desired row or Right-click and click “Select”</w:t>
      </w:r>
    </w:p>
    <w:p w:rsidR="00464C2A" w:rsidRDefault="00464C2A" w:rsidP="006F51FD">
      <w:pPr>
        <w:pStyle w:val="Textbody"/>
        <w:widowControl w:val="0"/>
        <w:numPr>
          <w:ilvl w:val="0"/>
          <w:numId w:val="22"/>
          <w:numberingChange w:id="131" w:author="Nathan Mceachen" w:date="2010-11-16T21:00:00Z" w:original=""/>
        </w:numPr>
        <w:tabs>
          <w:tab w:val="clear" w:pos="709"/>
          <w:tab w:val="left" w:pos="1414"/>
        </w:tabs>
        <w:autoSpaceDN w:val="0"/>
        <w:spacing w:after="0" w:line="240" w:lineRule="auto"/>
        <w:ind w:left="706" w:hanging="288"/>
        <w:textAlignment w:val="baseline"/>
      </w:pPr>
      <w:r>
        <w:rPr>
          <w:noProof/>
          <w:lang w:eastAsia="en-US" w:bidi="ar-SA"/>
        </w:rPr>
        <w:drawing>
          <wp:anchor distT="0" distB="0" distL="114300" distR="114300" simplePos="0" relativeHeight="251667456" behindDoc="0" locked="0" layoutInCell="1" allowOverlap="1">
            <wp:simplePos x="0" y="0"/>
            <wp:positionH relativeFrom="column">
              <wp:posOffset>770890</wp:posOffset>
            </wp:positionH>
            <wp:positionV relativeFrom="paragraph">
              <wp:posOffset>3806190</wp:posOffset>
            </wp:positionV>
            <wp:extent cx="4849495" cy="2715260"/>
            <wp:effectExtent l="19050" t="0" r="8255" b="0"/>
            <wp:wrapSquare wrapText="bothSides"/>
            <wp:docPr id="16" name="Picture 15" descr="referenceF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Finished.png"/>
                    <pic:cNvPicPr/>
                  </pic:nvPicPr>
                  <pic:blipFill>
                    <a:blip r:embed="rId11" cstate="print"/>
                    <a:stretch>
                      <a:fillRect/>
                    </a:stretch>
                  </pic:blipFill>
                  <pic:spPr>
                    <a:xfrm>
                      <a:off x="0" y="0"/>
                      <a:ext cx="4849495" cy="2715260"/>
                    </a:xfrm>
                    <a:prstGeom prst="rect">
                      <a:avLst/>
                    </a:prstGeom>
                  </pic:spPr>
                </pic:pic>
              </a:graphicData>
            </a:graphic>
          </wp:anchor>
        </w:drawing>
      </w:r>
      <w:r>
        <w:rPr>
          <w:noProof/>
          <w:lang w:eastAsia="en-US" w:bidi="ar-SA"/>
        </w:rPr>
        <w:drawing>
          <wp:anchor distT="0" distB="0" distL="114300" distR="114300" simplePos="0" relativeHeight="251659264" behindDoc="0" locked="0" layoutInCell="1" allowOverlap="1">
            <wp:simplePos x="0" y="0"/>
            <wp:positionH relativeFrom="column">
              <wp:posOffset>3419475</wp:posOffset>
            </wp:positionH>
            <wp:positionV relativeFrom="paragraph">
              <wp:posOffset>659765</wp:posOffset>
            </wp:positionV>
            <wp:extent cx="2842895" cy="3057525"/>
            <wp:effectExtent l="19050" t="0" r="0" b="0"/>
            <wp:wrapSquare wrapText="bothSides"/>
            <wp:docPr id="17"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842895" cy="3057525"/>
                    </a:xfrm>
                    <a:prstGeom prst="rect">
                      <a:avLst/>
                    </a:prstGeom>
                    <a:solidFill>
                      <a:srgbClr val="FFFFFF"/>
                    </a:solidFill>
                    <a:ln>
                      <a:noFill/>
                      <a:prstDash/>
                    </a:ln>
                  </pic:spPr>
                </pic:pic>
              </a:graphicData>
            </a:graphic>
          </wp:anchor>
        </w:drawing>
      </w:r>
      <w:commentRangeStart w:id="132"/>
      <w:r>
        <w:rPr>
          <w:noProof/>
          <w:lang w:eastAsia="en-US" w:bidi="ar-SA"/>
        </w:rPr>
        <w:drawing>
          <wp:anchor distT="0" distB="0" distL="114300" distR="114300" simplePos="0" relativeHeight="251665408" behindDoc="0" locked="0" layoutInCell="1" allowOverlap="1">
            <wp:simplePos x="0" y="0"/>
            <wp:positionH relativeFrom="column">
              <wp:posOffset>248920</wp:posOffset>
            </wp:positionH>
            <wp:positionV relativeFrom="paragraph">
              <wp:posOffset>653415</wp:posOffset>
            </wp:positionV>
            <wp:extent cx="2842895" cy="3063240"/>
            <wp:effectExtent l="19050" t="0" r="0" b="0"/>
            <wp:wrapSquare wrapText="bothSides"/>
            <wp:docPr id="21" name="Picture 13" descr="referenc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opup.png"/>
                    <pic:cNvPicPr/>
                  </pic:nvPicPr>
                  <pic:blipFill>
                    <a:blip r:embed="rId13" cstate="print"/>
                    <a:stretch>
                      <a:fillRect/>
                    </a:stretch>
                  </pic:blipFill>
                  <pic:spPr>
                    <a:xfrm>
                      <a:off x="0" y="0"/>
                      <a:ext cx="2842895" cy="3063240"/>
                    </a:xfrm>
                    <a:prstGeom prst="rect">
                      <a:avLst/>
                    </a:prstGeom>
                  </pic:spPr>
                </pic:pic>
              </a:graphicData>
            </a:graphic>
          </wp:anchor>
        </w:drawing>
      </w:r>
      <w:commentRangeEnd w:id="132"/>
      <w:r w:rsidR="00042D21">
        <w:rPr>
          <w:rStyle w:val="CommentReference"/>
          <w:vanish/>
        </w:rPr>
        <w:commentReference w:id="132"/>
      </w:r>
      <w:r>
        <w:t>The pop-up closes, and the reference field contains the key of the selected object.</w:t>
      </w:r>
      <w:r>
        <w:br w:type="page"/>
      </w:r>
    </w:p>
    <w:p w:rsidR="00464C2A" w:rsidRDefault="00464C2A" w:rsidP="006F51FD">
      <w:pPr>
        <w:pStyle w:val="Heading2"/>
        <w:numPr>
          <w:numberingChange w:id="133" w:author="Nathan Mceachen" w:date="2010-11-16T21:00:00Z" w:original=""/>
        </w:numPr>
        <w:spacing w:before="0" w:after="0"/>
      </w:pPr>
      <w:bookmarkStart w:id="134" w:name="Examining_relationship_data"/>
      <w:bookmarkEnd w:id="134"/>
      <w:commentRangeStart w:id="135"/>
      <w:r>
        <w:rPr>
          <w:noProof/>
          <w:lang w:eastAsia="en-US" w:bidi="ar-SA"/>
        </w:rPr>
        <w:drawing>
          <wp:anchor distT="0" distB="0" distL="114300" distR="114300" simplePos="0" relativeHeight="251668480" behindDoc="0" locked="0" layoutInCell="1" allowOverlap="1">
            <wp:simplePos x="0" y="0"/>
            <wp:positionH relativeFrom="column">
              <wp:posOffset>2558415</wp:posOffset>
            </wp:positionH>
            <wp:positionV relativeFrom="paragraph">
              <wp:posOffset>146685</wp:posOffset>
            </wp:positionV>
            <wp:extent cx="3703320" cy="2297430"/>
            <wp:effectExtent l="19050" t="0" r="0" b="0"/>
            <wp:wrapSquare wrapText="bothSides"/>
            <wp:docPr id="22" name="Picture 16" descr="view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lationships.png"/>
                    <pic:cNvPicPr/>
                  </pic:nvPicPr>
                  <pic:blipFill>
                    <a:blip r:embed="rId14" cstate="print"/>
                    <a:stretch>
                      <a:fillRect/>
                    </a:stretch>
                  </pic:blipFill>
                  <pic:spPr>
                    <a:xfrm>
                      <a:off x="0" y="0"/>
                      <a:ext cx="3703320" cy="2297430"/>
                    </a:xfrm>
                    <a:prstGeom prst="rect">
                      <a:avLst/>
                    </a:prstGeom>
                  </pic:spPr>
                </pic:pic>
              </a:graphicData>
            </a:graphic>
          </wp:anchor>
        </w:drawing>
      </w:r>
      <w:r>
        <w:t xml:space="preserve">View a relationship </w:t>
      </w:r>
      <w:commentRangeEnd w:id="135"/>
      <w:r w:rsidR="002A26E9">
        <w:rPr>
          <w:rStyle w:val="CommentReference"/>
          <w:b w:val="0"/>
          <w:bCs w:val="0"/>
          <w:vanish/>
        </w:rPr>
        <w:commentReference w:id="135"/>
      </w:r>
      <w:r>
        <w:t>tree</w:t>
      </w:r>
    </w:p>
    <w:p w:rsidR="00464C2A" w:rsidRDefault="00464C2A" w:rsidP="006F51FD">
      <w:pPr>
        <w:pStyle w:val="Textbody"/>
        <w:widowControl w:val="0"/>
        <w:numPr>
          <w:ilvl w:val="0"/>
          <w:numId w:val="22"/>
          <w:numberingChange w:id="136" w:author="Nathan Mceachen" w:date="2010-11-16T21:00:00Z" w:original=""/>
        </w:numPr>
        <w:tabs>
          <w:tab w:val="clear" w:pos="709"/>
          <w:tab w:val="left" w:pos="1414"/>
        </w:tabs>
        <w:autoSpaceDN w:val="0"/>
        <w:spacing w:after="0" w:line="240" w:lineRule="auto"/>
        <w:ind w:left="707" w:hanging="283"/>
        <w:textAlignment w:val="baseline"/>
      </w:pPr>
      <w:r>
        <w:t>Search for the object in the relationship [See “View existing data”]</w:t>
      </w:r>
    </w:p>
    <w:p w:rsidR="00464C2A" w:rsidRDefault="00464C2A" w:rsidP="006F51FD">
      <w:pPr>
        <w:pStyle w:val="Textbody"/>
        <w:widowControl w:val="0"/>
        <w:numPr>
          <w:ilvl w:val="0"/>
          <w:numId w:val="22"/>
          <w:numberingChange w:id="137" w:author="Nathan Mceachen" w:date="2010-11-16T21:00:00Z" w:original=""/>
        </w:numPr>
        <w:tabs>
          <w:tab w:val="clear" w:pos="709"/>
          <w:tab w:val="left" w:pos="1414"/>
        </w:tabs>
        <w:autoSpaceDN w:val="0"/>
        <w:spacing w:after="0" w:line="240" w:lineRule="auto"/>
        <w:ind w:left="707" w:hanging="283"/>
        <w:textAlignment w:val="baseline"/>
      </w:pPr>
      <w:r>
        <w:t xml:space="preserve">The bottom panel contains tabs for each type of relationship the object participates in.  </w:t>
      </w:r>
      <w:commentRangeStart w:id="138"/>
      <w:r>
        <w:t>The tab also indicates the direction (parent or child) of the relationship.</w:t>
      </w:r>
      <w:commentRangeEnd w:id="138"/>
      <w:r w:rsidR="0071724F">
        <w:rPr>
          <w:rStyle w:val="CommentReference"/>
          <w:vanish/>
        </w:rPr>
        <w:commentReference w:id="138"/>
      </w:r>
    </w:p>
    <w:p w:rsidR="00464C2A" w:rsidRDefault="00464C2A" w:rsidP="006F51FD">
      <w:pPr>
        <w:pStyle w:val="Textbody"/>
        <w:widowControl w:val="0"/>
        <w:numPr>
          <w:ilvl w:val="0"/>
          <w:numId w:val="23"/>
          <w:numberingChange w:id="139" w:author="Nathan Mceachen" w:date="2010-11-16T21:00:00Z" w:original=""/>
        </w:numPr>
        <w:tabs>
          <w:tab w:val="clear" w:pos="709"/>
          <w:tab w:val="left" w:pos="1414"/>
        </w:tabs>
        <w:autoSpaceDN w:val="0"/>
        <w:spacing w:after="0" w:line="240" w:lineRule="auto"/>
        <w:ind w:left="707" w:hanging="283"/>
        <w:textAlignment w:val="baseline"/>
      </w:pPr>
      <w:r>
        <w:t>Select the tab with the correction relationship and direction</w:t>
      </w:r>
    </w:p>
    <w:p w:rsidR="00464C2A" w:rsidRDefault="00464C2A" w:rsidP="006F51FD">
      <w:pPr>
        <w:pStyle w:val="Textbody"/>
        <w:widowControl w:val="0"/>
        <w:numPr>
          <w:ilvl w:val="0"/>
          <w:numId w:val="23"/>
          <w:numberingChange w:id="140" w:author="Nathan Mceachen" w:date="2010-11-16T21:00:00Z" w:original=""/>
        </w:numPr>
        <w:tabs>
          <w:tab w:val="clear" w:pos="709"/>
          <w:tab w:val="left" w:pos="1414"/>
        </w:tabs>
        <w:autoSpaceDN w:val="0"/>
        <w:spacing w:after="0" w:line="240" w:lineRule="auto"/>
        <w:ind w:left="707" w:hanging="283"/>
        <w:textAlignment w:val="baseline"/>
      </w:pPr>
      <w:r>
        <w:t>The panel contains a tree structure representing the objects on the other end of the relationship</w:t>
      </w:r>
    </w:p>
    <w:p w:rsidR="00464C2A" w:rsidRDefault="00464C2A" w:rsidP="006F51FD">
      <w:pPr>
        <w:pStyle w:val="Textbody"/>
        <w:widowControl w:val="0"/>
        <w:numPr>
          <w:ilvl w:val="0"/>
          <w:numId w:val="23"/>
          <w:numberingChange w:id="141" w:author="Nathan Mceachen" w:date="2010-11-16T21:00:00Z" w:original=""/>
        </w:numPr>
        <w:tabs>
          <w:tab w:val="clear" w:pos="709"/>
          <w:tab w:val="left" w:pos="1414"/>
        </w:tabs>
        <w:autoSpaceDN w:val="0"/>
        <w:spacing w:after="0" w:line="240" w:lineRule="auto"/>
        <w:ind w:left="707" w:hanging="283"/>
        <w:textAlignment w:val="baseline"/>
      </w:pPr>
      <w:commentRangeStart w:id="142"/>
      <w:r>
        <w:t xml:space="preserve">Expand a node to see any objects the node is related to.  </w:t>
      </w:r>
      <w:commentRangeEnd w:id="142"/>
      <w:r w:rsidR="00636A36">
        <w:rPr>
          <w:rStyle w:val="CommentReference"/>
          <w:vanish/>
        </w:rPr>
        <w:commentReference w:id="142"/>
      </w:r>
      <w:r>
        <w:t>Repeat as desired.</w:t>
      </w:r>
    </w:p>
    <w:p w:rsidR="00464C2A" w:rsidRDefault="00464C2A" w:rsidP="006F51FD">
      <w:pPr>
        <w:pStyle w:val="Heading3"/>
        <w:numPr>
          <w:numberingChange w:id="143" w:author="Nathan Mceachen" w:date="2010-11-16T21:00:00Z" w:original=""/>
        </w:numPr>
        <w:spacing w:before="0" w:after="0"/>
      </w:pPr>
      <w:bookmarkStart w:id="144" w:name="Add_a_new_relationship"/>
      <w:bookmarkEnd w:id="144"/>
      <w:commentRangeStart w:id="145"/>
      <w:r>
        <w:rPr>
          <w:noProof/>
          <w:lang w:eastAsia="en-US" w:bidi="ar-SA"/>
        </w:rPr>
        <w:drawing>
          <wp:anchor distT="0" distB="0" distL="114300" distR="114300" simplePos="0" relativeHeight="251660288" behindDoc="0" locked="0" layoutInCell="1" allowOverlap="1">
            <wp:simplePos x="0" y="0"/>
            <wp:positionH relativeFrom="column">
              <wp:posOffset>2593975</wp:posOffset>
            </wp:positionH>
            <wp:positionV relativeFrom="paragraph">
              <wp:posOffset>30480</wp:posOffset>
            </wp:positionV>
            <wp:extent cx="3697605" cy="2309495"/>
            <wp:effectExtent l="25400" t="0" r="10795" b="0"/>
            <wp:wrapSquare wrapText="bothSides"/>
            <wp:docPr id="23" name="graphic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3697605" cy="2309495"/>
                    </a:xfrm>
                    <a:prstGeom prst="rect">
                      <a:avLst/>
                    </a:prstGeom>
                  </pic:spPr>
                </pic:pic>
              </a:graphicData>
            </a:graphic>
          </wp:anchor>
        </w:drawing>
      </w:r>
      <w:commentRangeEnd w:id="145"/>
      <w:r w:rsidR="00D118C9">
        <w:rPr>
          <w:rStyle w:val="CommentReference"/>
          <w:b w:val="0"/>
          <w:bCs w:val="0"/>
          <w:vanish/>
        </w:rPr>
        <w:commentReference w:id="145"/>
      </w:r>
      <w:r>
        <w:t>Add a new relationship</w:t>
      </w:r>
    </w:p>
    <w:p w:rsidR="00464C2A" w:rsidRDefault="00464C2A" w:rsidP="006F51FD">
      <w:pPr>
        <w:pStyle w:val="Textbody"/>
        <w:widowControl w:val="0"/>
        <w:numPr>
          <w:ilvl w:val="0"/>
          <w:numId w:val="24"/>
          <w:numberingChange w:id="146" w:author="Nathan Mceachen" w:date="2010-11-16T21:00:00Z" w:original=""/>
        </w:numPr>
        <w:tabs>
          <w:tab w:val="clear" w:pos="709"/>
          <w:tab w:val="left" w:pos="1414"/>
        </w:tabs>
        <w:autoSpaceDN w:val="0"/>
        <w:spacing w:after="0" w:line="240" w:lineRule="auto"/>
        <w:ind w:left="706" w:hanging="288"/>
        <w:textAlignment w:val="baseline"/>
      </w:pPr>
      <w:r>
        <w:t>Select the participating data type and desired relationship tab [See “View a relationship tree”]</w:t>
      </w:r>
    </w:p>
    <w:p w:rsidR="00464C2A" w:rsidRDefault="00464C2A" w:rsidP="006F51FD">
      <w:pPr>
        <w:pStyle w:val="Textbody"/>
        <w:widowControl w:val="0"/>
        <w:numPr>
          <w:ilvl w:val="0"/>
          <w:numId w:val="24"/>
          <w:numberingChange w:id="147" w:author="Nathan Mceachen" w:date="2010-11-16T21:00:00Z" w:original=""/>
        </w:numPr>
        <w:tabs>
          <w:tab w:val="clear" w:pos="709"/>
          <w:tab w:val="left" w:pos="1414"/>
        </w:tabs>
        <w:autoSpaceDN w:val="0"/>
        <w:spacing w:after="0" w:line="240" w:lineRule="auto"/>
        <w:ind w:left="706" w:hanging="288"/>
        <w:textAlignment w:val="baseline"/>
      </w:pPr>
      <w:r>
        <w:t>Right-click the relationship tab and click “Add”</w:t>
      </w:r>
    </w:p>
    <w:p w:rsidR="00464C2A" w:rsidRDefault="00464C2A" w:rsidP="006F51FD">
      <w:pPr>
        <w:pStyle w:val="Textbody"/>
        <w:widowControl w:val="0"/>
        <w:numPr>
          <w:ilvl w:val="0"/>
          <w:numId w:val="24"/>
          <w:numberingChange w:id="148" w:author="Nathan Mceachen" w:date="2010-11-16T21:00:00Z" w:original=""/>
        </w:numPr>
        <w:tabs>
          <w:tab w:val="clear" w:pos="709"/>
          <w:tab w:val="left" w:pos="1414"/>
        </w:tabs>
        <w:autoSpaceDN w:val="0"/>
        <w:spacing w:after="0" w:line="240" w:lineRule="auto"/>
        <w:ind w:left="706" w:hanging="288"/>
        <w:textAlignment w:val="baseline"/>
      </w:pPr>
      <w:r>
        <w:t xml:space="preserve">A pop-up window opens to select the target object </w:t>
      </w:r>
      <w:commentRangeStart w:id="149"/>
      <w:r>
        <w:t>[See “Edit a reference attribute” for similar behavior]</w:t>
      </w:r>
      <w:commentRangeEnd w:id="149"/>
      <w:r w:rsidR="002B21B5">
        <w:rPr>
          <w:rStyle w:val="CommentReference"/>
          <w:vanish/>
        </w:rPr>
        <w:commentReference w:id="149"/>
      </w:r>
    </w:p>
    <w:p w:rsidR="00464C2A" w:rsidRDefault="00464C2A" w:rsidP="006F51FD">
      <w:pPr>
        <w:pStyle w:val="Textbody"/>
        <w:widowControl w:val="0"/>
        <w:numPr>
          <w:ilvl w:val="0"/>
          <w:numId w:val="24"/>
          <w:numberingChange w:id="150" w:author="Nathan Mceachen" w:date="2010-11-16T21:00:00Z" w:original=""/>
        </w:numPr>
        <w:tabs>
          <w:tab w:val="clear" w:pos="709"/>
          <w:tab w:val="left" w:pos="1414"/>
        </w:tabs>
        <w:autoSpaceDN w:val="0"/>
        <w:spacing w:after="0" w:line="240" w:lineRule="auto"/>
        <w:ind w:left="706" w:hanging="288"/>
        <w:textAlignment w:val="baseline"/>
      </w:pPr>
      <w:r>
        <w:t>A new tab opens in the top panel containing the create form.</w:t>
      </w:r>
    </w:p>
    <w:p w:rsidR="00464C2A" w:rsidRDefault="00464C2A" w:rsidP="006F51FD">
      <w:pPr>
        <w:pStyle w:val="Textbody"/>
        <w:widowControl w:val="0"/>
        <w:numPr>
          <w:ilvl w:val="0"/>
          <w:numId w:val="24"/>
          <w:numberingChange w:id="151" w:author="Nathan Mceachen" w:date="2010-11-16T21:00:00Z" w:original=""/>
        </w:numPr>
        <w:tabs>
          <w:tab w:val="clear" w:pos="709"/>
          <w:tab w:val="left" w:pos="1414"/>
        </w:tabs>
        <w:autoSpaceDN w:val="0"/>
        <w:spacing w:after="0" w:line="240" w:lineRule="auto"/>
        <w:ind w:left="706" w:hanging="288"/>
        <w:textAlignment w:val="baseline"/>
      </w:pPr>
      <w:commentRangeStart w:id="152"/>
      <w:r>
        <w:t>Fill in the form and click “Apply”</w:t>
      </w:r>
      <w:commentRangeEnd w:id="152"/>
      <w:r w:rsidR="004A41CD">
        <w:rPr>
          <w:rStyle w:val="CommentReference"/>
          <w:vanish/>
        </w:rPr>
        <w:commentReference w:id="152"/>
      </w:r>
    </w:p>
    <w:p w:rsidR="00464C2A" w:rsidRDefault="00464C2A" w:rsidP="006F51FD">
      <w:pPr>
        <w:pStyle w:val="Heading3"/>
        <w:numPr>
          <w:numberingChange w:id="153" w:author="Nathan Mceachen" w:date="2010-11-16T21:00:00Z" w:original=""/>
        </w:numPr>
        <w:spacing w:before="0" w:after="0"/>
      </w:pPr>
      <w:bookmarkStart w:id="154" w:name="View_the_participating_object"/>
      <w:bookmarkEnd w:id="154"/>
      <w:r>
        <w:t>View the participating object</w:t>
      </w:r>
    </w:p>
    <w:p w:rsidR="00464C2A" w:rsidRDefault="00464C2A" w:rsidP="006F51FD">
      <w:pPr>
        <w:pStyle w:val="Textbody"/>
        <w:widowControl w:val="0"/>
        <w:numPr>
          <w:ilvl w:val="0"/>
          <w:numId w:val="25"/>
          <w:numberingChange w:id="155" w:author="Nathan Mceachen" w:date="2010-11-16T21:00:00Z" w:original=""/>
        </w:numPr>
        <w:tabs>
          <w:tab w:val="clear" w:pos="709"/>
          <w:tab w:val="left" w:pos="1414"/>
        </w:tabs>
        <w:autoSpaceDN w:val="0"/>
        <w:spacing w:after="0" w:line="240" w:lineRule="auto"/>
        <w:ind w:left="706" w:hanging="288"/>
        <w:textAlignment w:val="baseline"/>
      </w:pPr>
      <w:r>
        <w:t>Navigate to the desired object in the relationship tree [See “View a Relationship tree”]</w:t>
      </w:r>
    </w:p>
    <w:p w:rsidR="00464C2A" w:rsidRDefault="00464C2A" w:rsidP="006F51FD">
      <w:pPr>
        <w:pStyle w:val="Textbody"/>
        <w:widowControl w:val="0"/>
        <w:numPr>
          <w:ilvl w:val="0"/>
          <w:numId w:val="25"/>
          <w:numberingChange w:id="156" w:author="Nathan Mceachen" w:date="2010-11-16T21:00:00Z" w:original=""/>
        </w:numPr>
        <w:tabs>
          <w:tab w:val="clear" w:pos="709"/>
          <w:tab w:val="left" w:pos="1414"/>
        </w:tabs>
        <w:autoSpaceDN w:val="0"/>
        <w:spacing w:after="0" w:line="240" w:lineRule="auto"/>
        <w:ind w:left="706" w:hanging="288"/>
        <w:textAlignment w:val="baseline"/>
      </w:pPr>
      <w:commentRangeStart w:id="157"/>
      <w:r>
        <w:rPr>
          <w:noProof/>
          <w:lang w:eastAsia="en-US" w:bidi="ar-SA"/>
        </w:rPr>
        <w:drawing>
          <wp:anchor distT="0" distB="0" distL="114300" distR="114300" simplePos="0" relativeHeight="251661312" behindDoc="0" locked="0" layoutInCell="1" allowOverlap="1">
            <wp:simplePos x="0" y="0"/>
            <wp:positionH relativeFrom="column">
              <wp:posOffset>2593975</wp:posOffset>
            </wp:positionH>
            <wp:positionV relativeFrom="paragraph">
              <wp:posOffset>98425</wp:posOffset>
            </wp:positionV>
            <wp:extent cx="3697605" cy="2273935"/>
            <wp:effectExtent l="19050" t="0" r="0" b="0"/>
            <wp:wrapSquare wrapText="bothSides"/>
            <wp:docPr id="24" name="graphic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3697605" cy="2273935"/>
                    </a:xfrm>
                    <a:prstGeom prst="rect">
                      <a:avLst/>
                    </a:prstGeom>
                  </pic:spPr>
                </pic:pic>
              </a:graphicData>
            </a:graphic>
          </wp:anchor>
        </w:drawing>
      </w:r>
      <w:r>
        <w:t>Double-click the desired row or Right-click and select "Edit"</w:t>
      </w:r>
      <w:commentRangeEnd w:id="157"/>
      <w:r w:rsidR="006D7ED3">
        <w:rPr>
          <w:rStyle w:val="CommentReference"/>
          <w:vanish/>
        </w:rPr>
        <w:commentReference w:id="157"/>
      </w:r>
    </w:p>
    <w:p w:rsidR="00464C2A" w:rsidRDefault="00464C2A" w:rsidP="006F51FD">
      <w:pPr>
        <w:pStyle w:val="Heading3"/>
        <w:numPr>
          <w:numberingChange w:id="158" w:author="Nathan Mceachen" w:date="2010-11-16T21:00:00Z" w:original=""/>
        </w:numPr>
        <w:spacing w:before="0" w:after="0"/>
      </w:pPr>
      <w:bookmarkStart w:id="159" w:name="Edit_an_existing_relationship"/>
      <w:bookmarkEnd w:id="159"/>
      <w:r>
        <w:t>Edit an existing relationship</w:t>
      </w:r>
    </w:p>
    <w:p w:rsidR="00464C2A" w:rsidRDefault="00464C2A" w:rsidP="006F51FD">
      <w:pPr>
        <w:pStyle w:val="Textbody"/>
        <w:widowControl w:val="0"/>
        <w:numPr>
          <w:ilvl w:val="0"/>
          <w:numId w:val="26"/>
          <w:numberingChange w:id="160" w:author="Nathan Mceachen" w:date="2010-11-16T21:00:00Z" w:original=""/>
        </w:numPr>
        <w:tabs>
          <w:tab w:val="clear" w:pos="709"/>
          <w:tab w:val="left" w:pos="1414"/>
        </w:tabs>
        <w:autoSpaceDN w:val="0"/>
        <w:spacing w:after="0" w:line="240" w:lineRule="auto"/>
        <w:ind w:left="707" w:hanging="283"/>
        <w:textAlignment w:val="baseline"/>
      </w:pPr>
      <w:r>
        <w:t>Select the participating data type and desired relationship tab [See “View a relationship tree”]</w:t>
      </w:r>
    </w:p>
    <w:p w:rsidR="00464C2A" w:rsidRDefault="00464C2A" w:rsidP="006F51FD">
      <w:pPr>
        <w:pStyle w:val="Textbody"/>
        <w:widowControl w:val="0"/>
        <w:numPr>
          <w:ilvl w:val="0"/>
          <w:numId w:val="26"/>
          <w:numberingChange w:id="161" w:author="Nathan Mceachen" w:date="2010-11-16T21:00:00Z" w:original=""/>
        </w:numPr>
        <w:tabs>
          <w:tab w:val="clear" w:pos="709"/>
          <w:tab w:val="left" w:pos="1414"/>
        </w:tabs>
        <w:autoSpaceDN w:val="0"/>
        <w:spacing w:after="0" w:line="240" w:lineRule="auto"/>
        <w:ind w:left="706" w:hanging="288"/>
        <w:textAlignment w:val="baseline"/>
      </w:pPr>
      <w:commentRangeStart w:id="162"/>
      <w:r>
        <w:t>Right-click the relationship tab and click “Edit Relationship”</w:t>
      </w:r>
      <w:commentRangeEnd w:id="162"/>
      <w:r w:rsidR="009867B5">
        <w:rPr>
          <w:rStyle w:val="CommentReference"/>
          <w:vanish/>
        </w:rPr>
        <w:commentReference w:id="162"/>
      </w:r>
    </w:p>
    <w:p w:rsidR="00464C2A" w:rsidRDefault="00464C2A" w:rsidP="006F51FD">
      <w:pPr>
        <w:pStyle w:val="Textbody"/>
        <w:widowControl w:val="0"/>
        <w:numPr>
          <w:ilvl w:val="0"/>
          <w:numId w:val="26"/>
          <w:numberingChange w:id="163" w:author="Nathan Mceachen" w:date="2010-11-16T21:00:00Z" w:original=""/>
        </w:numPr>
        <w:tabs>
          <w:tab w:val="clear" w:pos="709"/>
          <w:tab w:val="left" w:pos="1414"/>
        </w:tabs>
        <w:autoSpaceDN w:val="0"/>
        <w:spacing w:after="0" w:line="240" w:lineRule="auto"/>
        <w:ind w:left="706" w:hanging="288"/>
        <w:textAlignment w:val="baseline"/>
      </w:pPr>
      <w:r>
        <w:t xml:space="preserve">Make modifications as needed </w:t>
      </w:r>
    </w:p>
    <w:p w:rsidR="00464C2A" w:rsidRDefault="00464C2A" w:rsidP="006F51FD">
      <w:pPr>
        <w:pStyle w:val="Textbody"/>
        <w:widowControl w:val="0"/>
        <w:numPr>
          <w:ilvl w:val="0"/>
          <w:numId w:val="26"/>
          <w:numberingChange w:id="164" w:author="Nathan Mceachen" w:date="2010-11-16T21:00:00Z" w:original=""/>
        </w:numPr>
        <w:tabs>
          <w:tab w:val="clear" w:pos="709"/>
          <w:tab w:val="left" w:pos="1414"/>
        </w:tabs>
        <w:autoSpaceDN w:val="0"/>
        <w:spacing w:after="0" w:line="240" w:lineRule="auto"/>
        <w:ind w:left="707" w:hanging="283"/>
        <w:textAlignment w:val="baseline"/>
      </w:pPr>
      <w:r>
        <w:t>Click “Apply”</w:t>
      </w:r>
    </w:p>
    <w:p w:rsidR="00464C2A" w:rsidRDefault="00464C2A" w:rsidP="006F51FD">
      <w:pPr>
        <w:pStyle w:val="Heading1"/>
        <w:spacing w:before="0" w:after="0"/>
      </w:pPr>
      <w:bookmarkStart w:id="165" w:name="Transactions"/>
      <w:bookmarkEnd w:id="165"/>
      <w:r>
        <w:t>Transactions</w:t>
      </w:r>
    </w:p>
    <w:p w:rsidR="00464C2A" w:rsidRDefault="00464C2A" w:rsidP="006F51FD">
      <w:pPr>
        <w:pStyle w:val="Textbody"/>
        <w:spacing w:after="0"/>
      </w:pPr>
      <w:r>
        <w:t>The synchronization manager primarily facilitates data transfer among multiple installations through use of the view, import, and export transaction functions.</w:t>
      </w:r>
    </w:p>
    <w:p w:rsidR="00464C2A" w:rsidRDefault="00464C2A" w:rsidP="006F51FD">
      <w:pPr>
        <w:pStyle w:val="Heading2"/>
        <w:numPr>
          <w:numberingChange w:id="166" w:author="Nathan Mceachen" w:date="2010-11-16T21:00:00Z" w:original=""/>
        </w:numPr>
        <w:spacing w:before="0" w:after="0"/>
      </w:pPr>
      <w:bookmarkStart w:id="167" w:name="View_Transaction_Records"/>
      <w:bookmarkEnd w:id="167"/>
      <w:r>
        <w:rPr>
          <w:noProof/>
          <w:lang w:eastAsia="en-US" w:bidi="ar-SA"/>
        </w:rPr>
        <w:drawing>
          <wp:anchor distT="0" distB="0" distL="114300" distR="114300" simplePos="0" relativeHeight="251662336" behindDoc="0" locked="0" layoutInCell="1" allowOverlap="1">
            <wp:simplePos x="0" y="0"/>
            <wp:positionH relativeFrom="column">
              <wp:posOffset>2700655</wp:posOffset>
            </wp:positionH>
            <wp:positionV relativeFrom="paragraph">
              <wp:posOffset>219075</wp:posOffset>
            </wp:positionV>
            <wp:extent cx="3644265" cy="2036445"/>
            <wp:effectExtent l="19050" t="0" r="0" b="0"/>
            <wp:wrapSquare wrapText="bothSides"/>
            <wp:docPr id="25" name="graphic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3644265" cy="2036445"/>
                    </a:xfrm>
                    <a:prstGeom prst="rect">
                      <a:avLst/>
                    </a:prstGeom>
                  </pic:spPr>
                </pic:pic>
              </a:graphicData>
            </a:graphic>
          </wp:anchor>
        </w:drawing>
      </w:r>
      <w:r>
        <w:t xml:space="preserve">View </w:t>
      </w:r>
      <w:commentRangeStart w:id="168"/>
      <w:r>
        <w:t xml:space="preserve">Transaction </w:t>
      </w:r>
      <w:commentRangeEnd w:id="168"/>
      <w:r w:rsidR="003122CB">
        <w:rPr>
          <w:rStyle w:val="CommentReference"/>
          <w:b w:val="0"/>
          <w:bCs w:val="0"/>
          <w:vanish/>
        </w:rPr>
        <w:commentReference w:id="168"/>
      </w:r>
      <w:r>
        <w:t>Records</w:t>
      </w:r>
    </w:p>
    <w:p w:rsidR="00464C2A" w:rsidRDefault="00464C2A" w:rsidP="006F51FD">
      <w:pPr>
        <w:pStyle w:val="Textbody"/>
        <w:widowControl w:val="0"/>
        <w:numPr>
          <w:ilvl w:val="0"/>
          <w:numId w:val="27"/>
          <w:numberingChange w:id="169" w:author="Nathan Mceachen" w:date="2010-11-16T21:00:00Z" w:original=""/>
        </w:numPr>
        <w:tabs>
          <w:tab w:val="clear" w:pos="709"/>
          <w:tab w:val="left" w:pos="1414"/>
        </w:tabs>
        <w:autoSpaceDN w:val="0"/>
        <w:spacing w:after="0" w:line="240" w:lineRule="auto"/>
        <w:ind w:left="707" w:hanging="283"/>
        <w:textAlignment w:val="baseline"/>
      </w:pPr>
      <w:r>
        <w:t>Open the "Transaction" menu and click "View Transaction Records"</w:t>
      </w:r>
    </w:p>
    <w:p w:rsidR="00464C2A" w:rsidRDefault="00464C2A" w:rsidP="006F51FD">
      <w:pPr>
        <w:pStyle w:val="Textbody"/>
        <w:widowControl w:val="0"/>
        <w:numPr>
          <w:ilvl w:val="0"/>
          <w:numId w:val="27"/>
          <w:numberingChange w:id="170" w:author="Nathan Mceachen" w:date="2010-11-16T21:00:00Z" w:original=""/>
        </w:numPr>
        <w:tabs>
          <w:tab w:val="clear" w:pos="709"/>
          <w:tab w:val="left" w:pos="1414"/>
        </w:tabs>
        <w:autoSpaceDN w:val="0"/>
        <w:spacing w:after="0" w:line="240" w:lineRule="auto"/>
        <w:ind w:left="707" w:hanging="283"/>
        <w:textAlignment w:val="baseline"/>
      </w:pPr>
      <w:r>
        <w:t>The main panel opens a paginated table listing all transactions in the system</w:t>
      </w:r>
    </w:p>
    <w:p w:rsidR="00464C2A" w:rsidRDefault="00464C2A" w:rsidP="006F51FD">
      <w:pPr>
        <w:pStyle w:val="Textbody"/>
        <w:widowControl w:val="0"/>
        <w:numPr>
          <w:ilvl w:val="0"/>
          <w:numId w:val="27"/>
          <w:numberingChange w:id="171" w:author="Nathan Mceachen" w:date="2010-11-16T21:00:00Z" w:original=""/>
        </w:numPr>
        <w:tabs>
          <w:tab w:val="clear" w:pos="709"/>
          <w:tab w:val="left" w:pos="1414"/>
        </w:tabs>
        <w:autoSpaceDN w:val="0"/>
        <w:spacing w:after="0" w:line="240" w:lineRule="auto"/>
        <w:ind w:left="707" w:hanging="283"/>
        <w:textAlignment w:val="baseline"/>
      </w:pPr>
      <w:r>
        <w:t>Double click a row to open the details of the transaction record in a new tab</w:t>
      </w:r>
    </w:p>
    <w:p w:rsidR="00464C2A" w:rsidRDefault="00464C2A" w:rsidP="006F51FD">
      <w:pPr>
        <w:pStyle w:val="Textbody"/>
        <w:widowControl w:val="0"/>
        <w:numPr>
          <w:ilvl w:val="0"/>
          <w:numId w:val="27"/>
          <w:numberingChange w:id="172" w:author="Nathan Mceachen" w:date="2010-11-16T21:00:00Z" w:original=""/>
        </w:numPr>
        <w:tabs>
          <w:tab w:val="clear" w:pos="709"/>
          <w:tab w:val="left" w:pos="1414"/>
        </w:tabs>
        <w:autoSpaceDN w:val="0"/>
        <w:spacing w:after="0" w:line="240" w:lineRule="auto"/>
        <w:ind w:left="707" w:hanging="283"/>
        <w:textAlignment w:val="baseline"/>
      </w:pPr>
      <w:r>
        <w:t>The bottom panel of the transaction record tab contains a list of transaction items in the record</w:t>
      </w:r>
    </w:p>
    <w:p w:rsidR="00464C2A" w:rsidRDefault="00464C2A" w:rsidP="006F51FD">
      <w:pPr>
        <w:pStyle w:val="Textbody"/>
        <w:widowControl w:val="0"/>
        <w:numPr>
          <w:ilvl w:val="0"/>
          <w:numId w:val="27"/>
          <w:numberingChange w:id="173" w:author="Nathan Mceachen" w:date="2010-11-16T21:00:00Z" w:original=""/>
        </w:numPr>
        <w:tabs>
          <w:tab w:val="clear" w:pos="709"/>
          <w:tab w:val="left" w:pos="1414"/>
        </w:tabs>
        <w:autoSpaceDN w:val="0"/>
        <w:spacing w:after="0" w:line="240" w:lineRule="auto"/>
        <w:ind w:left="707" w:hanging="283"/>
        <w:textAlignment w:val="baseline"/>
      </w:pPr>
      <w:r>
        <w:t>Double click a transaction item to open its view in a new tab</w:t>
      </w:r>
    </w:p>
    <w:p w:rsidR="00464C2A" w:rsidRDefault="00464C2A" w:rsidP="006F51FD">
      <w:pPr>
        <w:pStyle w:val="Heading2"/>
        <w:numPr>
          <w:numberingChange w:id="174" w:author="Nathan Mceachen" w:date="2010-11-16T21:00:00Z" w:original=""/>
        </w:numPr>
        <w:spacing w:before="0" w:after="0"/>
      </w:pPr>
      <w:bookmarkStart w:id="175" w:name="Export_Transaction"/>
      <w:bookmarkEnd w:id="175"/>
      <w:r>
        <w:t>Export Transaction</w:t>
      </w:r>
    </w:p>
    <w:p w:rsidR="00464C2A" w:rsidRDefault="00464C2A" w:rsidP="006F51FD">
      <w:pPr>
        <w:pStyle w:val="Textbody"/>
        <w:widowControl w:val="0"/>
        <w:numPr>
          <w:ilvl w:val="0"/>
          <w:numId w:val="28"/>
          <w:numberingChange w:id="176" w:author="Nathan Mceachen" w:date="2010-11-16T21:00:00Z" w:original=""/>
        </w:numPr>
        <w:tabs>
          <w:tab w:val="clear" w:pos="709"/>
          <w:tab w:val="left" w:pos="1414"/>
        </w:tabs>
        <w:autoSpaceDN w:val="0"/>
        <w:spacing w:after="0" w:line="240" w:lineRule="auto"/>
        <w:ind w:left="707" w:hanging="283"/>
        <w:textAlignment w:val="baseline"/>
      </w:pPr>
      <w:r>
        <w:t>Ensure that the web server is shut down</w:t>
      </w:r>
    </w:p>
    <w:p w:rsidR="00464C2A" w:rsidRDefault="00464C2A" w:rsidP="006F51FD">
      <w:pPr>
        <w:pStyle w:val="Textbody"/>
        <w:widowControl w:val="0"/>
        <w:numPr>
          <w:ilvl w:val="0"/>
          <w:numId w:val="28"/>
          <w:numberingChange w:id="177" w:author="Nathan Mceachen" w:date="2010-11-16T21:00:00Z" w:original=""/>
        </w:numPr>
        <w:tabs>
          <w:tab w:val="clear" w:pos="709"/>
          <w:tab w:val="left" w:pos="1414"/>
        </w:tabs>
        <w:autoSpaceDN w:val="0"/>
        <w:spacing w:after="0" w:line="240" w:lineRule="auto"/>
        <w:ind w:left="707" w:hanging="283"/>
        <w:textAlignment w:val="baseline"/>
      </w:pPr>
      <w:r>
        <w:t>Open the "Transaction" menu and click "Export Transaction"</w:t>
      </w:r>
    </w:p>
    <w:p w:rsidR="00464C2A" w:rsidRDefault="00464C2A" w:rsidP="006F51FD">
      <w:pPr>
        <w:pStyle w:val="Textbody"/>
        <w:widowControl w:val="0"/>
        <w:numPr>
          <w:ilvl w:val="0"/>
          <w:numId w:val="28"/>
          <w:numberingChange w:id="178" w:author="Nathan Mceachen" w:date="2010-11-16T21:00:00Z" w:original=""/>
        </w:numPr>
        <w:tabs>
          <w:tab w:val="clear" w:pos="709"/>
          <w:tab w:val="left" w:pos="1414"/>
        </w:tabs>
        <w:autoSpaceDN w:val="0"/>
        <w:spacing w:after="0" w:line="240" w:lineRule="auto"/>
        <w:ind w:left="707" w:hanging="283"/>
        <w:textAlignment w:val="baseline"/>
      </w:pPr>
      <w:r>
        <w:t>A pop-up opens with three options: All, Range, and Not Exported</w:t>
      </w:r>
    </w:p>
    <w:p w:rsidR="00464C2A" w:rsidRDefault="00464C2A" w:rsidP="006F51FD">
      <w:pPr>
        <w:pStyle w:val="Textbody"/>
        <w:widowControl w:val="0"/>
        <w:numPr>
          <w:ilvl w:val="1"/>
          <w:numId w:val="28"/>
          <w:numberingChange w:id="179" w:author="Nathan Mceachen" w:date="2010-11-16T21:00:00Z" w:original=""/>
        </w:numPr>
        <w:tabs>
          <w:tab w:val="clear" w:pos="709"/>
          <w:tab w:val="left" w:pos="2828"/>
        </w:tabs>
        <w:autoSpaceDN w:val="0"/>
        <w:spacing w:after="0" w:line="240" w:lineRule="auto"/>
        <w:ind w:left="1414" w:hanging="283"/>
        <w:textAlignment w:val="baseline"/>
      </w:pPr>
      <w:r>
        <w:t>All: Exports all transactions from the node regardless of the fact that they might have already been exported</w:t>
      </w:r>
    </w:p>
    <w:p w:rsidR="00464C2A" w:rsidRDefault="00464C2A" w:rsidP="006F51FD">
      <w:pPr>
        <w:pStyle w:val="Textbody"/>
        <w:widowControl w:val="0"/>
        <w:numPr>
          <w:ilvl w:val="1"/>
          <w:numId w:val="28"/>
          <w:numberingChange w:id="180" w:author="Nathan Mceachen" w:date="2010-11-16T21:00:00Z" w:original=""/>
        </w:numPr>
        <w:tabs>
          <w:tab w:val="clear" w:pos="709"/>
          <w:tab w:val="left" w:pos="2828"/>
        </w:tabs>
        <w:autoSpaceDN w:val="0"/>
        <w:spacing w:after="0" w:line="240" w:lineRule="auto"/>
        <w:ind w:left="1414" w:hanging="283"/>
        <w:textAlignment w:val="baseline"/>
      </w:pPr>
      <w:r>
        <w:t>Range: Exports transactions between the specified start and end sequence numbers</w:t>
      </w:r>
    </w:p>
    <w:p w:rsidR="00464C2A" w:rsidRDefault="00464C2A" w:rsidP="006F51FD">
      <w:pPr>
        <w:pStyle w:val="Textbody"/>
        <w:widowControl w:val="0"/>
        <w:numPr>
          <w:ilvl w:val="1"/>
          <w:numId w:val="28"/>
          <w:numberingChange w:id="181" w:author="Nathan Mceachen" w:date="2010-11-16T21:00:00Z" w:original=""/>
        </w:numPr>
        <w:tabs>
          <w:tab w:val="clear" w:pos="709"/>
          <w:tab w:val="left" w:pos="2828"/>
        </w:tabs>
        <w:autoSpaceDN w:val="0"/>
        <w:spacing w:after="0" w:line="240" w:lineRule="auto"/>
        <w:ind w:left="1414" w:hanging="283"/>
        <w:textAlignment w:val="baseline"/>
      </w:pPr>
      <w:r>
        <w:t>Not Exported: Exports all transactions which have not been previously exported</w:t>
      </w:r>
    </w:p>
    <w:p w:rsidR="00464C2A" w:rsidRDefault="00464C2A" w:rsidP="006F51FD">
      <w:pPr>
        <w:pStyle w:val="Textbody"/>
        <w:widowControl w:val="0"/>
        <w:numPr>
          <w:ilvl w:val="0"/>
          <w:numId w:val="28"/>
          <w:numberingChange w:id="182" w:author="Nathan Mceachen" w:date="2010-11-16T21:00:00Z" w:original=""/>
        </w:numPr>
        <w:tabs>
          <w:tab w:val="clear" w:pos="709"/>
          <w:tab w:val="left" w:pos="1414"/>
        </w:tabs>
        <w:autoSpaceDN w:val="0"/>
        <w:spacing w:after="0" w:line="240" w:lineRule="auto"/>
        <w:ind w:left="707" w:hanging="283"/>
        <w:textAlignment w:val="baseline"/>
      </w:pPr>
      <w:r>
        <w:t>Click “Choose File” and select a destination for the export file</w:t>
      </w:r>
    </w:p>
    <w:p w:rsidR="00464C2A" w:rsidRDefault="00464C2A" w:rsidP="006F51FD">
      <w:pPr>
        <w:pStyle w:val="Textbody"/>
        <w:widowControl w:val="0"/>
        <w:numPr>
          <w:ilvl w:val="0"/>
          <w:numId w:val="28"/>
          <w:numberingChange w:id="183" w:author="Nathan Mceachen" w:date="2010-11-16T21:00:00Z" w:original=""/>
        </w:numPr>
        <w:tabs>
          <w:tab w:val="clear" w:pos="709"/>
          <w:tab w:val="left" w:pos="1414"/>
        </w:tabs>
        <w:autoSpaceDN w:val="0"/>
        <w:spacing w:after="0" w:line="240" w:lineRule="auto"/>
        <w:ind w:left="707" w:hanging="283"/>
        <w:textAlignment w:val="baseline"/>
      </w:pPr>
      <w:r>
        <w:t>Click “OK” to being the export</w:t>
      </w:r>
    </w:p>
    <w:p w:rsidR="00464C2A" w:rsidRDefault="00464C2A" w:rsidP="006F51FD">
      <w:pPr>
        <w:pStyle w:val="Textbody"/>
        <w:widowControl w:val="0"/>
        <w:numPr>
          <w:ilvl w:val="0"/>
          <w:numId w:val="28"/>
          <w:numberingChange w:id="184" w:author="Nathan Mceachen" w:date="2010-11-16T21:00:00Z" w:original=""/>
        </w:numPr>
        <w:tabs>
          <w:tab w:val="clear" w:pos="709"/>
          <w:tab w:val="left" w:pos="1414"/>
        </w:tabs>
        <w:autoSpaceDN w:val="0"/>
        <w:spacing w:after="0" w:line="240" w:lineRule="auto"/>
        <w:ind w:left="707" w:hanging="283"/>
        <w:textAlignment w:val="baseline"/>
      </w:pPr>
      <w:r>
        <w:t>A pop-up appears with status information concerning the export. The pop-up closes when then the export completes.</w:t>
      </w:r>
    </w:p>
    <w:p w:rsidR="00464C2A" w:rsidRDefault="00464C2A" w:rsidP="006F51FD">
      <w:pPr>
        <w:pStyle w:val="Heading2"/>
        <w:numPr>
          <w:numberingChange w:id="185" w:author="Nathan Mceachen" w:date="2010-11-16T21:00:00Z" w:original=""/>
        </w:numPr>
        <w:spacing w:before="0" w:after="0"/>
      </w:pPr>
      <w:bookmarkStart w:id="186" w:name="Import_Transaction"/>
      <w:bookmarkEnd w:id="186"/>
      <w:r>
        <w:t>Import Transaction</w:t>
      </w:r>
    </w:p>
    <w:p w:rsidR="00464C2A" w:rsidRDefault="00464C2A" w:rsidP="006F51FD">
      <w:pPr>
        <w:pStyle w:val="Textbody"/>
        <w:widowControl w:val="0"/>
        <w:numPr>
          <w:ilvl w:val="0"/>
          <w:numId w:val="29"/>
          <w:numberingChange w:id="187" w:author="Nathan Mceachen" w:date="2010-11-16T21:00:00Z" w:original=""/>
        </w:numPr>
        <w:tabs>
          <w:tab w:val="clear" w:pos="709"/>
          <w:tab w:val="left" w:pos="1414"/>
        </w:tabs>
        <w:autoSpaceDN w:val="0"/>
        <w:spacing w:after="0" w:line="240" w:lineRule="auto"/>
        <w:ind w:left="707" w:hanging="283"/>
        <w:textAlignment w:val="baseline"/>
      </w:pPr>
      <w:r>
        <w:t>Ensure that the web server is shut down</w:t>
      </w:r>
    </w:p>
    <w:p w:rsidR="00464C2A" w:rsidRDefault="00464C2A" w:rsidP="006F51FD">
      <w:pPr>
        <w:pStyle w:val="Textbody"/>
        <w:widowControl w:val="0"/>
        <w:numPr>
          <w:ilvl w:val="0"/>
          <w:numId w:val="29"/>
          <w:numberingChange w:id="188" w:author="Nathan Mceachen" w:date="2010-11-16T21:00:00Z" w:original=""/>
        </w:numPr>
        <w:tabs>
          <w:tab w:val="clear" w:pos="709"/>
          <w:tab w:val="left" w:pos="1414"/>
        </w:tabs>
        <w:autoSpaceDN w:val="0"/>
        <w:spacing w:after="0" w:line="240" w:lineRule="auto"/>
        <w:ind w:left="707" w:hanging="283"/>
        <w:textAlignment w:val="baseline"/>
      </w:pPr>
      <w:r>
        <w:t>Open the "Transaction" menu and click "Import Transaction"</w:t>
      </w:r>
    </w:p>
    <w:p w:rsidR="00464C2A" w:rsidRDefault="00464C2A" w:rsidP="006F51FD">
      <w:pPr>
        <w:pStyle w:val="Textbody"/>
        <w:widowControl w:val="0"/>
        <w:numPr>
          <w:ilvl w:val="0"/>
          <w:numId w:val="29"/>
          <w:numberingChange w:id="189" w:author="Nathan Mceachen" w:date="2010-11-16T21:00:00Z" w:original=""/>
        </w:numPr>
        <w:tabs>
          <w:tab w:val="clear" w:pos="709"/>
          <w:tab w:val="left" w:pos="1414"/>
        </w:tabs>
        <w:autoSpaceDN w:val="0"/>
        <w:spacing w:after="0" w:line="240" w:lineRule="auto"/>
        <w:ind w:left="707" w:hanging="283"/>
        <w:textAlignment w:val="baseline"/>
      </w:pPr>
      <w:r>
        <w:t>A file selection dialog opens</w:t>
      </w:r>
    </w:p>
    <w:p w:rsidR="00464C2A" w:rsidRDefault="00464C2A" w:rsidP="006F51FD">
      <w:pPr>
        <w:pStyle w:val="Textbody"/>
        <w:widowControl w:val="0"/>
        <w:numPr>
          <w:ilvl w:val="0"/>
          <w:numId w:val="29"/>
          <w:numberingChange w:id="190" w:author="Nathan Mceachen" w:date="2010-11-16T21:00:00Z" w:original=""/>
        </w:numPr>
        <w:tabs>
          <w:tab w:val="clear" w:pos="709"/>
          <w:tab w:val="left" w:pos="1414"/>
        </w:tabs>
        <w:autoSpaceDN w:val="0"/>
        <w:spacing w:after="0" w:line="240" w:lineRule="auto"/>
        <w:ind w:left="707" w:hanging="283"/>
        <w:textAlignment w:val="baseline"/>
      </w:pPr>
      <w:r>
        <w:t>Select the import zip file and click "Import"</w:t>
      </w:r>
    </w:p>
    <w:p w:rsidR="00464C2A" w:rsidRDefault="00464C2A" w:rsidP="006F51FD">
      <w:pPr>
        <w:pStyle w:val="Textbody"/>
        <w:widowControl w:val="0"/>
        <w:numPr>
          <w:ilvl w:val="0"/>
          <w:numId w:val="29"/>
          <w:numberingChange w:id="191" w:author="Nathan Mceachen" w:date="2010-11-16T21:00:00Z" w:original=""/>
        </w:numPr>
        <w:tabs>
          <w:tab w:val="clear" w:pos="709"/>
          <w:tab w:val="left" w:pos="1414"/>
        </w:tabs>
        <w:autoSpaceDN w:val="0"/>
        <w:spacing w:after="0" w:line="240" w:lineRule="auto"/>
        <w:ind w:left="707" w:hanging="283"/>
        <w:textAlignment w:val="baseline"/>
      </w:pPr>
      <w:r>
        <w:t>A pop-up appears with status information concerning the import. The pop-up closes when the import completes.</w:t>
      </w:r>
    </w:p>
    <w:p w:rsidR="00464C2A" w:rsidRDefault="00464C2A" w:rsidP="006F51FD">
      <w:pPr>
        <w:pStyle w:val="Textbody"/>
        <w:widowControl w:val="0"/>
        <w:numPr>
          <w:ilvl w:val="0"/>
          <w:numId w:val="29"/>
          <w:numberingChange w:id="192" w:author="Nathan Mceachen" w:date="2010-11-16T21:00:00Z" w:original=""/>
        </w:numPr>
        <w:tabs>
          <w:tab w:val="clear" w:pos="709"/>
          <w:tab w:val="left" w:pos="1414"/>
        </w:tabs>
        <w:autoSpaceDN w:val="0"/>
        <w:spacing w:after="0" w:line="240" w:lineRule="auto"/>
        <w:ind w:left="707" w:hanging="283"/>
        <w:textAlignment w:val="baseline"/>
      </w:pPr>
      <w:r>
        <w:t>Conflicts can arise during the import process.  These must be resolved manually.</w:t>
      </w:r>
    </w:p>
    <w:p w:rsidR="00464C2A" w:rsidRDefault="00464C2A" w:rsidP="006F51FD">
      <w:pPr>
        <w:spacing w:after="0"/>
      </w:pPr>
    </w:p>
    <w:p w:rsidR="00464C2A" w:rsidRDefault="00464C2A" w:rsidP="006F51FD">
      <w:pPr>
        <w:pStyle w:val="Textbody"/>
        <w:tabs>
          <w:tab w:val="left" w:pos="1414"/>
        </w:tabs>
        <w:spacing w:after="0"/>
      </w:pPr>
    </w:p>
    <w:p w:rsidR="00464C2A" w:rsidRPr="00A639DF" w:rsidRDefault="00464C2A" w:rsidP="006F51FD">
      <w:pPr>
        <w:pStyle w:val="Textbody"/>
        <w:tabs>
          <w:tab w:val="left" w:pos="1414"/>
        </w:tabs>
        <w:spacing w:after="0"/>
        <w:rPr>
          <w:b/>
          <w:sz w:val="36"/>
          <w:szCs w:val="36"/>
        </w:rPr>
      </w:pPr>
      <w:r w:rsidRPr="00A639DF">
        <w:rPr>
          <w:b/>
          <w:sz w:val="36"/>
          <w:szCs w:val="36"/>
        </w:rPr>
        <w:t>Resolving a Conflict</w:t>
      </w:r>
    </w:p>
    <w:p w:rsidR="00464C2A" w:rsidRDefault="00464C2A" w:rsidP="006F51FD">
      <w:pPr>
        <w:pStyle w:val="Textbody"/>
        <w:widowControl w:val="0"/>
        <w:numPr>
          <w:ilvl w:val="0"/>
          <w:numId w:val="29"/>
          <w:numberingChange w:id="193" w:author="Nathan Mceachen" w:date="2010-11-16T21:00:00Z" w:original=""/>
        </w:numPr>
        <w:tabs>
          <w:tab w:val="clear" w:pos="709"/>
          <w:tab w:val="left" w:pos="1414"/>
        </w:tabs>
        <w:autoSpaceDN w:val="0"/>
        <w:spacing w:after="0" w:line="240" w:lineRule="auto"/>
        <w:ind w:left="707" w:hanging="283"/>
        <w:textAlignment w:val="baseline"/>
      </w:pPr>
      <w:r>
        <w:t>The import pauses on conflicts</w:t>
      </w:r>
    </w:p>
    <w:p w:rsidR="00464C2A" w:rsidRDefault="00464C2A" w:rsidP="006F51FD">
      <w:pPr>
        <w:pStyle w:val="Textbody"/>
        <w:widowControl w:val="0"/>
        <w:numPr>
          <w:ilvl w:val="0"/>
          <w:numId w:val="29"/>
          <w:numberingChange w:id="194" w:author="Nathan Mceachen" w:date="2010-11-16T21:00:00Z" w:original=""/>
        </w:numPr>
        <w:tabs>
          <w:tab w:val="clear" w:pos="709"/>
          <w:tab w:val="left" w:pos="1414"/>
        </w:tabs>
        <w:autoSpaceDN w:val="0"/>
        <w:spacing w:after="0" w:line="240" w:lineRule="auto"/>
        <w:ind w:left="707" w:hanging="283"/>
        <w:textAlignment w:val="baseline"/>
      </w:pPr>
      <w:r>
        <w:t>A message box displays the error causing the conflict</w:t>
      </w:r>
    </w:p>
    <w:p w:rsidR="00464C2A" w:rsidRDefault="00464C2A" w:rsidP="006F51FD">
      <w:pPr>
        <w:pStyle w:val="Textbody"/>
        <w:widowControl w:val="0"/>
        <w:numPr>
          <w:ilvl w:val="0"/>
          <w:numId w:val="29"/>
          <w:numberingChange w:id="195" w:author="Nathan Mceachen" w:date="2010-11-16T21:00:00Z" w:original=""/>
        </w:numPr>
        <w:tabs>
          <w:tab w:val="clear" w:pos="709"/>
          <w:tab w:val="left" w:pos="1414"/>
        </w:tabs>
        <w:autoSpaceDN w:val="0"/>
        <w:spacing w:after="0" w:line="240" w:lineRule="auto"/>
        <w:ind w:left="707" w:hanging="283"/>
        <w:textAlignment w:val="baseline"/>
      </w:pPr>
      <w:r>
        <w:t>A new tab opens viewing the conflicting object</w:t>
      </w:r>
    </w:p>
    <w:p w:rsidR="00464C2A" w:rsidRDefault="00464C2A" w:rsidP="006F51FD">
      <w:pPr>
        <w:pStyle w:val="Textbody"/>
        <w:widowControl w:val="0"/>
        <w:numPr>
          <w:ilvl w:val="0"/>
          <w:numId w:val="29"/>
          <w:numberingChange w:id="196" w:author="Nathan Mceachen" w:date="2010-11-16T21:00:00Z" w:original=""/>
        </w:numPr>
        <w:tabs>
          <w:tab w:val="clear" w:pos="709"/>
          <w:tab w:val="left" w:pos="1414"/>
        </w:tabs>
        <w:autoSpaceDN w:val="0"/>
        <w:spacing w:after="0" w:line="240" w:lineRule="auto"/>
        <w:ind w:left="707" w:hanging="283"/>
        <w:textAlignment w:val="baseline"/>
      </w:pPr>
      <w:r>
        <w:t xml:space="preserve">Resolve the conflict with the techniques described in the “Basic CRUD Operations” section.  The specific steps necessary for resolution differ on a </w:t>
      </w:r>
      <w:del w:id="197" w:author="Nathan Mceachen" w:date="2010-11-16T22:45:00Z">
        <w:r w:rsidDel="0008269F">
          <w:delText>case by case</w:delText>
        </w:r>
      </w:del>
      <w:ins w:id="198" w:author="Nathan Mceachen" w:date="2010-11-16T22:45:00Z">
        <w:r w:rsidR="0008269F">
          <w:t>case-by-case</w:t>
        </w:r>
      </w:ins>
      <w:r>
        <w:t xml:space="preserve"> basis, and may involve</w:t>
      </w:r>
      <w:ins w:id="199" w:author="Nathan Mceachen" w:date="2010-11-16T22:59:00Z">
        <w:r w:rsidR="00AA47D2">
          <w:t xml:space="preserve"> modifying</w:t>
        </w:r>
      </w:ins>
      <w:r>
        <w:t xml:space="preserve"> several objects or relationships.</w:t>
      </w:r>
    </w:p>
    <w:p w:rsidR="00464C2A" w:rsidRDefault="00464C2A" w:rsidP="006F51FD">
      <w:pPr>
        <w:pStyle w:val="Textbody"/>
        <w:widowControl w:val="0"/>
        <w:numPr>
          <w:ilvl w:val="0"/>
          <w:numId w:val="29"/>
          <w:numberingChange w:id="200" w:author="Nathan Mceachen" w:date="2010-11-16T21:00:00Z" w:original=""/>
        </w:numPr>
        <w:tabs>
          <w:tab w:val="clear" w:pos="709"/>
          <w:tab w:val="left" w:pos="1414"/>
        </w:tabs>
        <w:autoSpaceDN w:val="0"/>
        <w:spacing w:after="0" w:line="240" w:lineRule="auto"/>
        <w:ind w:left="707" w:hanging="283"/>
        <w:textAlignment w:val="baseline"/>
      </w:pPr>
      <w:r>
        <w:t>Once resolved, click "Resume transaction" to continue the import</w:t>
      </w:r>
    </w:p>
    <w:p w:rsidR="00464C2A" w:rsidRDefault="00464C2A" w:rsidP="006F51FD">
      <w:pPr>
        <w:pStyle w:val="Heading2"/>
        <w:numPr>
          <w:numberingChange w:id="201" w:author="Nathan Mceachen" w:date="2010-11-16T21:00:00Z" w:original=""/>
        </w:numPr>
        <w:spacing w:before="0" w:after="0"/>
      </w:pPr>
      <w:r>
        <w:rPr>
          <w:noProof/>
          <w:lang w:eastAsia="en-US" w:bidi="ar-SA"/>
        </w:rPr>
        <w:drawing>
          <wp:anchor distT="0" distB="0" distL="114300" distR="114300" simplePos="0" relativeHeight="251663360" behindDoc="0" locked="0" layoutInCell="1" allowOverlap="1">
            <wp:simplePos x="0" y="0"/>
            <wp:positionH relativeFrom="column">
              <wp:posOffset>3128645</wp:posOffset>
            </wp:positionH>
            <wp:positionV relativeFrom="paragraph">
              <wp:posOffset>134620</wp:posOffset>
            </wp:positionV>
            <wp:extent cx="3244215" cy="1983105"/>
            <wp:effectExtent l="19050" t="0" r="0" b="0"/>
            <wp:wrapSquare wrapText="bothSides"/>
            <wp:docPr id="26" name="graphic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3244215" cy="1983105"/>
                    </a:xfrm>
                    <a:prstGeom prst="rect">
                      <a:avLst/>
                    </a:prstGeom>
                  </pic:spPr>
                </pic:pic>
              </a:graphicData>
            </a:graphic>
          </wp:anchor>
        </w:drawing>
      </w:r>
      <w:bookmarkStart w:id="202" w:name="Import_Transaction1"/>
      <w:r>
        <w:t>M</w:t>
      </w:r>
      <w:bookmarkEnd w:id="202"/>
      <w:r>
        <w:t>odify Log Level</w:t>
      </w:r>
    </w:p>
    <w:p w:rsidR="00464C2A" w:rsidRDefault="00464C2A" w:rsidP="006F51FD">
      <w:pPr>
        <w:pStyle w:val="Textbody"/>
        <w:spacing w:after="0"/>
      </w:pPr>
      <w:commentRangeStart w:id="203"/>
      <w:r>
        <w:t>DDMS features a logging system with customizable levels of detail.  The logs provide information useful for debugging and troubleshooting problems.  Adjust the amount of information logged to accommodate different needs and circumstances.</w:t>
      </w:r>
      <w:commentRangeEnd w:id="203"/>
      <w:r w:rsidR="008974EC">
        <w:rPr>
          <w:rStyle w:val="CommentReference"/>
          <w:vanish/>
        </w:rPr>
        <w:commentReference w:id="203"/>
      </w:r>
    </w:p>
    <w:p w:rsidR="00464C2A" w:rsidRDefault="00464C2A" w:rsidP="006F51FD">
      <w:pPr>
        <w:pStyle w:val="Textbody"/>
        <w:widowControl w:val="0"/>
        <w:numPr>
          <w:ilvl w:val="0"/>
          <w:numId w:val="30"/>
          <w:numberingChange w:id="204" w:author="Nathan Mceachen" w:date="2010-11-16T21:00:00Z" w:original=""/>
        </w:numPr>
        <w:tabs>
          <w:tab w:val="clear" w:pos="709"/>
        </w:tabs>
        <w:autoSpaceDN w:val="0"/>
        <w:spacing w:after="0" w:line="240" w:lineRule="auto"/>
        <w:textAlignment w:val="baseline"/>
      </w:pPr>
      <w:r>
        <w:t>Open the “Log” menu item</w:t>
      </w:r>
    </w:p>
    <w:p w:rsidR="00464C2A" w:rsidRDefault="00464C2A" w:rsidP="006F51FD">
      <w:pPr>
        <w:pStyle w:val="Textbody"/>
        <w:widowControl w:val="0"/>
        <w:numPr>
          <w:ilvl w:val="0"/>
          <w:numId w:val="30"/>
          <w:numberingChange w:id="205" w:author="Nathan Mceachen" w:date="2010-11-16T21:00:00Z" w:original=""/>
        </w:numPr>
        <w:tabs>
          <w:tab w:val="clear" w:pos="709"/>
        </w:tabs>
        <w:autoSpaceDN w:val="0"/>
        <w:spacing w:after="0" w:line="240" w:lineRule="auto"/>
        <w:textAlignment w:val="baseline"/>
      </w:pPr>
      <w:r>
        <w:t>Mouse over “Set Log Level”</w:t>
      </w:r>
    </w:p>
    <w:p w:rsidR="00464C2A" w:rsidRDefault="00464C2A" w:rsidP="006F51FD">
      <w:pPr>
        <w:pStyle w:val="Textbody"/>
        <w:widowControl w:val="0"/>
        <w:numPr>
          <w:ilvl w:val="0"/>
          <w:numId w:val="30"/>
          <w:numberingChange w:id="206" w:author="Nathan Mceachen" w:date="2010-11-16T21:00:00Z" w:original=""/>
        </w:numPr>
        <w:tabs>
          <w:tab w:val="clear" w:pos="709"/>
        </w:tabs>
        <w:autoSpaceDN w:val="0"/>
        <w:spacing w:after="0" w:line="240" w:lineRule="auto"/>
        <w:textAlignment w:val="baseline"/>
      </w:pPr>
      <w:r>
        <w:t>Click on the desired log level</w:t>
      </w:r>
    </w:p>
    <w:p w:rsidR="00464C2A" w:rsidRDefault="00464C2A" w:rsidP="006F51FD">
      <w:pPr>
        <w:pStyle w:val="Textbody"/>
        <w:widowControl w:val="0"/>
        <w:numPr>
          <w:ilvl w:val="0"/>
          <w:numId w:val="30"/>
          <w:numberingChange w:id="207" w:author="Nathan Mceachen" w:date="2010-11-16T21:00:00Z" w:original=""/>
        </w:numPr>
        <w:tabs>
          <w:tab w:val="clear" w:pos="709"/>
        </w:tabs>
        <w:autoSpaceDN w:val="0"/>
        <w:spacing w:after="0" w:line="240" w:lineRule="auto"/>
        <w:textAlignment w:val="baseline"/>
      </w:pPr>
      <w:r>
        <w:t>Restart the server</w:t>
      </w:r>
    </w:p>
    <w:p w:rsidR="004573B9" w:rsidRPr="00464C2A" w:rsidRDefault="004573B9" w:rsidP="006F51FD">
      <w:pPr>
        <w:spacing w:after="0"/>
      </w:pPr>
    </w:p>
    <w:sectPr w:rsidR="004573B9" w:rsidRPr="00464C2A" w:rsidSect="00E72D79">
      <w:pgSz w:w="12240" w:h="15840"/>
      <w:pgMar w:top="1134" w:right="1134" w:bottom="1134" w:left="1134"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8" w:author="Nathan Mceachen" w:date="2010-11-16T23:07:00Z" w:initials="NM">
    <w:p w:rsidR="00A174D1" w:rsidRDefault="00A174D1">
      <w:pPr>
        <w:pStyle w:val="CommentText"/>
      </w:pPr>
      <w:r>
        <w:rPr>
          <w:rStyle w:val="CommentReference"/>
        </w:rPr>
        <w:annotationRef/>
      </w:r>
      <w:r>
        <w:t>Need a section that explains export sequence numbers and site masters.  Explain why you can only modify objects at their given site masters, but this tool allows you to circumvent that for conflict resolution.  Explain about how there can be no gaps in export sequences.</w:t>
      </w:r>
    </w:p>
  </w:comment>
  <w:comment w:id="57" w:author="Nathan Mceachen" w:date="2010-11-16T23:04:00Z" w:initials="NM">
    <w:p w:rsidR="00A174D1" w:rsidRDefault="00A174D1">
      <w:pPr>
        <w:pStyle w:val="CommentText"/>
      </w:pPr>
      <w:r>
        <w:rPr>
          <w:rStyle w:val="CommentReference"/>
        </w:rPr>
        <w:annotationRef/>
      </w:r>
      <w:r>
        <w:t>Move the section from the end of the document here.  Must show concrete screen shots for every step.</w:t>
      </w:r>
    </w:p>
  </w:comment>
  <w:comment w:id="65" w:author="Nathan Mceachen" w:date="2010-11-16T23:04:00Z" w:initials="NM">
    <w:p w:rsidR="00A174D1" w:rsidRDefault="00A174D1">
      <w:pPr>
        <w:pStyle w:val="CommentText"/>
      </w:pPr>
      <w:r>
        <w:rPr>
          <w:rStyle w:val="CommentReference"/>
        </w:rPr>
        <w:annotationRef/>
      </w:r>
      <w:r>
        <w:t>Explain the need to</w:t>
      </w:r>
    </w:p>
  </w:comment>
  <w:comment w:id="90" w:author="Nathan Mceachen" w:date="2010-11-16T23:04:00Z" w:initials="NM">
    <w:p w:rsidR="00A174D1" w:rsidRDefault="00A174D1">
      <w:pPr>
        <w:pStyle w:val="CommentText"/>
      </w:pPr>
      <w:r>
        <w:rPr>
          <w:rStyle w:val="CommentReference"/>
        </w:rPr>
        <w:annotationRef/>
      </w:r>
      <w:r>
        <w:t>Is this image even readable when printed out?</w:t>
      </w:r>
    </w:p>
  </w:comment>
  <w:comment w:id="93" w:author="Nathan Mceachen" w:date="2010-11-16T23:04:00Z" w:initials="NM">
    <w:p w:rsidR="00A174D1" w:rsidRDefault="00A174D1">
      <w:pPr>
        <w:pStyle w:val="CommentText"/>
      </w:pPr>
      <w:r>
        <w:rPr>
          <w:rStyle w:val="CommentReference"/>
        </w:rPr>
        <w:annotationRef/>
      </w:r>
      <w:r>
        <w:t>Or do you right-click?  The image below shows a search option when you right-click.</w:t>
      </w:r>
    </w:p>
  </w:comment>
  <w:comment w:id="94" w:author="Nathan Mceachen" w:date="2010-11-16T23:04:00Z" w:initials="NM">
    <w:p w:rsidR="00A174D1" w:rsidRDefault="00A174D1">
      <w:pPr>
        <w:pStyle w:val="CommentText"/>
      </w:pPr>
      <w:r>
        <w:rPr>
          <w:rStyle w:val="CommentReference"/>
        </w:rPr>
        <w:annotationRef/>
      </w:r>
      <w:r>
        <w:t>Can you search on relationship types?</w:t>
      </w:r>
    </w:p>
  </w:comment>
  <w:comment w:id="104" w:author="Nathan Mceachen" w:date="2010-11-16T23:04:00Z" w:initials="NM">
    <w:p w:rsidR="00A174D1" w:rsidRDefault="00A174D1">
      <w:pPr>
        <w:pStyle w:val="CommentText"/>
      </w:pPr>
      <w:r>
        <w:rPr>
          <w:rStyle w:val="CommentReference"/>
        </w:rPr>
        <w:annotationRef/>
      </w:r>
      <w:r>
        <w:t>State that it is unlikely they will ever need to use this option.</w:t>
      </w:r>
    </w:p>
  </w:comment>
  <w:comment w:id="110" w:author="Nathan Mceachen" w:date="2010-11-16T23:04:00Z" w:initials="NM">
    <w:p w:rsidR="00A174D1" w:rsidRDefault="00A174D1">
      <w:pPr>
        <w:pStyle w:val="CommentText"/>
      </w:pPr>
      <w:r>
        <w:rPr>
          <w:rStyle w:val="CommentReference"/>
        </w:rPr>
        <w:annotationRef/>
      </w:r>
      <w:r>
        <w:t>You need to respect the page margins.  This image will get cut off when printed.</w:t>
      </w:r>
    </w:p>
  </w:comment>
  <w:comment w:id="115" w:author="Nathan Mceachen" w:date="2010-11-16T23:04:00Z" w:initials="NM">
    <w:p w:rsidR="00A174D1" w:rsidRDefault="00A174D1">
      <w:pPr>
        <w:pStyle w:val="CommentText"/>
      </w:pPr>
      <w:r>
        <w:rPr>
          <w:rStyle w:val="CommentReference"/>
        </w:rPr>
        <w:annotationRef/>
      </w:r>
      <w:r>
        <w:t>Show this!!</w:t>
      </w:r>
    </w:p>
  </w:comment>
  <w:comment w:id="118" w:author="Nathan Mceachen" w:date="2010-11-17T22:05:00Z" w:initials="NM">
    <w:p w:rsidR="00667B35" w:rsidRDefault="00667B35">
      <w:pPr>
        <w:pStyle w:val="CommentText"/>
      </w:pPr>
      <w:r>
        <w:rPr>
          <w:rStyle w:val="CommentReference"/>
        </w:rPr>
        <w:annotationRef/>
      </w:r>
      <w:r>
        <w:t>Need a cancel button</w:t>
      </w:r>
    </w:p>
  </w:comment>
  <w:comment w:id="120" w:author="Nathan Mceachen" w:date="2010-11-17T22:17:00Z" w:initials="NM">
    <w:p w:rsidR="007C3BCE" w:rsidRDefault="007C3BCE">
      <w:pPr>
        <w:pStyle w:val="CommentText"/>
      </w:pPr>
      <w:r>
        <w:rPr>
          <w:rStyle w:val="CommentReference"/>
        </w:rPr>
        <w:annotationRef/>
      </w:r>
      <w:r>
        <w:t>Describe how this will most likely not need to be used.</w:t>
      </w:r>
      <w:r w:rsidR="00EB7619">
        <w:t xml:space="preserve">  Also list enforced constraints that can occur when deleting an object (e.g. reference, relationship).</w:t>
      </w:r>
    </w:p>
  </w:comment>
  <w:comment w:id="123" w:author="Nathan Mceachen" w:date="2010-11-16T23:04:00Z" w:initials="NM">
    <w:p w:rsidR="00A174D1" w:rsidRDefault="00A174D1">
      <w:pPr>
        <w:pStyle w:val="CommentText"/>
      </w:pPr>
      <w:r>
        <w:rPr>
          <w:rStyle w:val="CommentReference"/>
        </w:rPr>
        <w:annotationRef/>
      </w:r>
      <w:r>
        <w:t>Show this!!</w:t>
      </w:r>
    </w:p>
  </w:comment>
  <w:comment w:id="127" w:author="Nathan Mceachen" w:date="2010-11-16T23:04:00Z" w:initials="NM">
    <w:p w:rsidR="00A174D1" w:rsidRDefault="00A174D1">
      <w:pPr>
        <w:pStyle w:val="CommentText"/>
      </w:pPr>
      <w:r>
        <w:rPr>
          <w:rStyle w:val="CommentReference"/>
        </w:rPr>
        <w:annotationRef/>
      </w:r>
      <w:r>
        <w:t>Describe a reference attribute.  What the heck is being described here?  Why would I ever need to modify a reference attribute.  How do I clear a reference attribute.</w:t>
      </w:r>
    </w:p>
  </w:comment>
  <w:comment w:id="132" w:author="Nathan Mceachen" w:date="2010-11-16T23:04:00Z" w:initials="NM">
    <w:p w:rsidR="00A174D1" w:rsidRDefault="00A174D1">
      <w:pPr>
        <w:pStyle w:val="CommentText"/>
      </w:pPr>
      <w:r>
        <w:rPr>
          <w:rStyle w:val="CommentReference"/>
        </w:rPr>
        <w:annotationRef/>
      </w:r>
      <w:r>
        <w:t>Images are too small.  Associate the text next to the corresponding image.</w:t>
      </w:r>
    </w:p>
  </w:comment>
  <w:comment w:id="135" w:author="Nathan Mceachen" w:date="2010-11-16T23:04:00Z" w:initials="NM">
    <w:p w:rsidR="00A174D1" w:rsidRDefault="00A174D1">
      <w:pPr>
        <w:pStyle w:val="CommentText"/>
      </w:pPr>
      <w:r>
        <w:rPr>
          <w:rStyle w:val="CommentReference"/>
        </w:rPr>
        <w:annotationRef/>
      </w:r>
      <w:r>
        <w:t>What is a relationship?   Provide an example: A spray-team uses spray-nozzles (or whatever example works).  Explain how relationships have attributes.</w:t>
      </w:r>
    </w:p>
  </w:comment>
  <w:comment w:id="138" w:author="Nathan Mceachen" w:date="2010-11-16T23:04:00Z" w:initials="NM">
    <w:p w:rsidR="00A174D1" w:rsidRDefault="00A174D1">
      <w:pPr>
        <w:pStyle w:val="CommentText"/>
      </w:pPr>
      <w:r>
        <w:rPr>
          <w:rStyle w:val="CommentReference"/>
        </w:rPr>
        <w:annotationRef/>
      </w:r>
      <w:r>
        <w:t>Explain “parent or child”.  Do we even need to mention this?  Does not the label on the direction of the relationship explain what the relationship means?</w:t>
      </w:r>
    </w:p>
  </w:comment>
  <w:comment w:id="142" w:author="Nathan Mceachen" w:date="2010-11-16T23:04:00Z" w:initials="NM">
    <w:p w:rsidR="00A174D1" w:rsidRDefault="00A174D1">
      <w:pPr>
        <w:pStyle w:val="CommentText"/>
      </w:pPr>
      <w:r>
        <w:rPr>
          <w:rStyle w:val="CommentReference"/>
        </w:rPr>
        <w:annotationRef/>
      </w:r>
      <w:r>
        <w:t>Explain that you can click on a node (or right-click) and open up that object in view mode.</w:t>
      </w:r>
    </w:p>
  </w:comment>
  <w:comment w:id="145" w:author="Nathan Mceachen" w:date="2010-11-16T23:04:00Z" w:initials="NM">
    <w:p w:rsidR="00A174D1" w:rsidRDefault="00A174D1">
      <w:pPr>
        <w:pStyle w:val="CommentText"/>
      </w:pPr>
      <w:r>
        <w:rPr>
          <w:rStyle w:val="CommentReference"/>
        </w:rPr>
        <w:annotationRef/>
      </w:r>
      <w:r>
        <w:t>Options should be “Add”,“View Object”, and “View Relationship”.</w:t>
      </w:r>
    </w:p>
  </w:comment>
  <w:comment w:id="149" w:author="Nathan Mceachen" w:date="2010-11-16T23:04:00Z" w:initials="NM">
    <w:p w:rsidR="00A174D1" w:rsidRDefault="00A174D1">
      <w:pPr>
        <w:pStyle w:val="CommentText"/>
      </w:pPr>
      <w:r>
        <w:rPr>
          <w:rStyle w:val="CommentReference"/>
        </w:rPr>
        <w:annotationRef/>
      </w:r>
      <w:r>
        <w:t>Need to show it these steps explicitly.  Use a concrete DDMS data type example.  Otherwise, our customer won’t even understand what the heck this is all about.</w:t>
      </w:r>
    </w:p>
  </w:comment>
  <w:comment w:id="152" w:author="Nathan Mceachen" w:date="2010-11-16T23:04:00Z" w:initials="NM">
    <w:p w:rsidR="00A174D1" w:rsidRDefault="00A174D1">
      <w:pPr>
        <w:pStyle w:val="CommentText"/>
      </w:pPr>
      <w:r>
        <w:rPr>
          <w:rStyle w:val="CommentReference"/>
        </w:rPr>
        <w:annotationRef/>
      </w:r>
      <w:r>
        <w:t>Show this!  Show the added child node!</w:t>
      </w:r>
    </w:p>
  </w:comment>
  <w:comment w:id="157" w:author="Nathan Mceachen" w:date="2010-11-16T23:04:00Z" w:initials="NM">
    <w:p w:rsidR="00A174D1" w:rsidRDefault="00A174D1">
      <w:pPr>
        <w:pStyle w:val="CommentText"/>
      </w:pPr>
      <w:r>
        <w:rPr>
          <w:rStyle w:val="CommentReference"/>
        </w:rPr>
        <w:annotationRef/>
      </w:r>
      <w:r>
        <w:t>THEY NEED TO LOCK THE OBJECT BEFORE THEY CAN VIEW IT?????!!!!</w:t>
      </w:r>
    </w:p>
  </w:comment>
  <w:comment w:id="162" w:author="Nathan Mceachen" w:date="2010-11-16T23:04:00Z" w:initials="NM">
    <w:p w:rsidR="00A174D1" w:rsidRDefault="00A174D1">
      <w:pPr>
        <w:pStyle w:val="CommentText"/>
      </w:pPr>
      <w:r>
        <w:rPr>
          <w:rStyle w:val="CommentReference"/>
        </w:rPr>
        <w:annotationRef/>
      </w:r>
      <w:r>
        <w:t>Show this with a concrete example.</w:t>
      </w:r>
    </w:p>
  </w:comment>
  <w:comment w:id="168" w:author="Nathan Mceachen" w:date="2010-11-16T23:04:00Z" w:initials="NM">
    <w:p w:rsidR="00A174D1" w:rsidRDefault="00A174D1">
      <w:pPr>
        <w:pStyle w:val="CommentText"/>
      </w:pPr>
      <w:r>
        <w:rPr>
          <w:rStyle w:val="CommentReference"/>
        </w:rPr>
        <w:annotationRef/>
      </w:r>
      <w:r>
        <w:t>Explain what a transaction is: An atomic set of creates, updates, and deletes on one or more objects that collectively implement an action in DDMS.</w:t>
      </w:r>
    </w:p>
  </w:comment>
  <w:comment w:id="203" w:author="Nathan Mceachen" w:date="2010-11-16T23:04:00Z" w:initials="NM">
    <w:p w:rsidR="00A174D1" w:rsidRDefault="00A174D1">
      <w:pPr>
        <w:pStyle w:val="CommentText"/>
      </w:pPr>
      <w:r>
        <w:rPr>
          <w:rStyle w:val="CommentReference"/>
        </w:rPr>
        <w:annotationRef/>
      </w:r>
      <w:r>
        <w:t>Why is this even important?  Why would they ever want to use this?  Under what circumstances would they use a higher vs. a lower logging setting?  Why not leave it on the higher setting?  Where are these logs located?  What do I do with them?  Please explain an example that outlines the ENTIRE process of how and why this would be used.</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iberation Serif">
    <w:altName w:val="ＭＳ Ｐ明朝"/>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OpenSymbol, 'Arial Unicode M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56A3"/>
    <w:multiLevelType w:val="multilevel"/>
    <w:tmpl w:val="C19ADEBE"/>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
    <w:nsid w:val="10751A0E"/>
    <w:multiLevelType w:val="multilevel"/>
    <w:tmpl w:val="A3EE62D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
    <w:nsid w:val="125D2790"/>
    <w:multiLevelType w:val="multilevel"/>
    <w:tmpl w:val="089CC60E"/>
    <w:styleLink w:val="WW8Num6"/>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3">
    <w:nsid w:val="1B6B0F4E"/>
    <w:multiLevelType w:val="multilevel"/>
    <w:tmpl w:val="93E8C21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4">
    <w:nsid w:val="1C9F3424"/>
    <w:multiLevelType w:val="multilevel"/>
    <w:tmpl w:val="28024C70"/>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5">
    <w:nsid w:val="233A30DD"/>
    <w:multiLevelType w:val="multilevel"/>
    <w:tmpl w:val="760C300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6">
    <w:nsid w:val="26EA098B"/>
    <w:multiLevelType w:val="multilevel"/>
    <w:tmpl w:val="9D28B81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7">
    <w:nsid w:val="31386DAB"/>
    <w:multiLevelType w:val="multilevel"/>
    <w:tmpl w:val="1D464C34"/>
    <w:styleLink w:val="WW8Num11"/>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8">
    <w:nsid w:val="357B6F51"/>
    <w:multiLevelType w:val="multilevel"/>
    <w:tmpl w:val="72B4BFAA"/>
    <w:styleLink w:val="WW8Num2"/>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9">
    <w:nsid w:val="35D43608"/>
    <w:multiLevelType w:val="multilevel"/>
    <w:tmpl w:val="397A59E0"/>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0">
    <w:nsid w:val="3E521E0D"/>
    <w:multiLevelType w:val="multilevel"/>
    <w:tmpl w:val="010EE4FC"/>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1">
    <w:nsid w:val="3EB3153F"/>
    <w:multiLevelType w:val="multilevel"/>
    <w:tmpl w:val="9C9CA74A"/>
    <w:lvl w:ilvl="0">
      <w:start w:val="1"/>
      <w:numFmt w:val="bullet"/>
      <w:lvlText w:val=""/>
      <w:lvlJc w:val="left"/>
      <w:pPr>
        <w:ind w:left="720" w:hanging="360"/>
      </w:pPr>
      <w:rPr>
        <w:rFonts w:ascii="Symbol" w:hAnsi="Symbol" w:cs="Courier New" w:hint="default"/>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Courier New"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Courier New"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cs="Wingdings" w:hint="default"/>
      </w:rPr>
    </w:lvl>
  </w:abstractNum>
  <w:abstractNum w:abstractNumId="12">
    <w:nsid w:val="402811E4"/>
    <w:multiLevelType w:val="multilevel"/>
    <w:tmpl w:val="003EC72A"/>
    <w:styleLink w:val="WW8Num5"/>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3">
    <w:nsid w:val="43E97ED5"/>
    <w:multiLevelType w:val="multilevel"/>
    <w:tmpl w:val="22C4354E"/>
    <w:styleLink w:val="WW8Num10"/>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4">
    <w:nsid w:val="44A94838"/>
    <w:multiLevelType w:val="multilevel"/>
    <w:tmpl w:val="C37E6A9A"/>
    <w:styleLink w:val="WW8Num3"/>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5">
    <w:nsid w:val="44E70CE2"/>
    <w:multiLevelType w:val="multilevel"/>
    <w:tmpl w:val="BF164608"/>
    <w:styleLink w:val="WW8Num8"/>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16">
    <w:nsid w:val="50120FFB"/>
    <w:multiLevelType w:val="hybridMultilevel"/>
    <w:tmpl w:val="9DDA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F2344"/>
    <w:multiLevelType w:val="multilevel"/>
    <w:tmpl w:val="104EC856"/>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537F7671"/>
    <w:multiLevelType w:val="multilevel"/>
    <w:tmpl w:val="208E612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19">
    <w:nsid w:val="545E5C20"/>
    <w:multiLevelType w:val="multilevel"/>
    <w:tmpl w:val="EB1E90AA"/>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0">
    <w:nsid w:val="61A0782D"/>
    <w:multiLevelType w:val="multilevel"/>
    <w:tmpl w:val="48543F22"/>
    <w:styleLink w:val="WW8Num7"/>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21">
    <w:nsid w:val="629E00CF"/>
    <w:multiLevelType w:val="multilevel"/>
    <w:tmpl w:val="8AAA0C14"/>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2">
    <w:nsid w:val="637C4BA3"/>
    <w:multiLevelType w:val="multilevel"/>
    <w:tmpl w:val="C9401228"/>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3">
    <w:nsid w:val="68C1747E"/>
    <w:multiLevelType w:val="multilevel"/>
    <w:tmpl w:val="9CB8D138"/>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4">
    <w:nsid w:val="703F036C"/>
    <w:multiLevelType w:val="multilevel"/>
    <w:tmpl w:val="0C743FF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5">
    <w:nsid w:val="73834ABA"/>
    <w:multiLevelType w:val="multilevel"/>
    <w:tmpl w:val="F3C4348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nsid w:val="7A992191"/>
    <w:multiLevelType w:val="multilevel"/>
    <w:tmpl w:val="F0904CD8"/>
    <w:styleLink w:val="WW8Num4"/>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27">
    <w:nsid w:val="7AFF59E9"/>
    <w:multiLevelType w:val="multilevel"/>
    <w:tmpl w:val="33A0C90E"/>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abstractNum w:abstractNumId="28">
    <w:nsid w:val="7B372E9F"/>
    <w:multiLevelType w:val="multilevel"/>
    <w:tmpl w:val="86E0CBF8"/>
    <w:styleLink w:val="WW8Num9"/>
    <w:lvl w:ilvl="0">
      <w:numFmt w:val="bullet"/>
      <w:lvlText w:val=""/>
      <w:lvlJc w:val="left"/>
      <w:rPr>
        <w:rFonts w:ascii="Symbol" w:hAnsi="Symbol" w:cs="Wingdings"/>
      </w:rPr>
    </w:lvl>
    <w:lvl w:ilvl="1">
      <w:numFmt w:val="bullet"/>
      <w:lvlText w:val=""/>
      <w:lvlJc w:val="left"/>
      <w:rPr>
        <w:rFonts w:ascii="Symbol" w:hAnsi="Symbol" w:cs="Wingdings"/>
      </w:rPr>
    </w:lvl>
    <w:lvl w:ilvl="2">
      <w:numFmt w:val="bullet"/>
      <w:lvlText w:val=""/>
      <w:lvlJc w:val="left"/>
      <w:rPr>
        <w:rFonts w:ascii="Symbol" w:hAnsi="Symbol" w:cs="Wingdings"/>
      </w:rPr>
    </w:lvl>
    <w:lvl w:ilvl="3">
      <w:numFmt w:val="bullet"/>
      <w:lvlText w:val=""/>
      <w:lvlJc w:val="left"/>
      <w:rPr>
        <w:rFonts w:ascii="Symbol" w:hAnsi="Symbol" w:cs="Wingdings"/>
      </w:rPr>
    </w:lvl>
    <w:lvl w:ilvl="4">
      <w:numFmt w:val="bullet"/>
      <w:lvlText w:val=""/>
      <w:lvlJc w:val="left"/>
      <w:rPr>
        <w:rFonts w:ascii="Symbol" w:hAnsi="Symbol" w:cs="Wingdings"/>
      </w:rPr>
    </w:lvl>
    <w:lvl w:ilvl="5">
      <w:numFmt w:val="bullet"/>
      <w:lvlText w:val=""/>
      <w:lvlJc w:val="left"/>
      <w:rPr>
        <w:rFonts w:ascii="Symbol" w:hAnsi="Symbol" w:cs="Wingdings"/>
      </w:rPr>
    </w:lvl>
    <w:lvl w:ilvl="6">
      <w:numFmt w:val="bullet"/>
      <w:lvlText w:val=""/>
      <w:lvlJc w:val="left"/>
      <w:rPr>
        <w:rFonts w:ascii="Symbol" w:hAnsi="Symbol" w:cs="Wingdings"/>
      </w:rPr>
    </w:lvl>
    <w:lvl w:ilvl="7">
      <w:numFmt w:val="bullet"/>
      <w:lvlText w:val=""/>
      <w:lvlJc w:val="left"/>
      <w:rPr>
        <w:rFonts w:ascii="Symbol" w:hAnsi="Symbol" w:cs="Wingdings"/>
      </w:rPr>
    </w:lvl>
    <w:lvl w:ilvl="8">
      <w:numFmt w:val="bullet"/>
      <w:lvlText w:val=""/>
      <w:lvlJc w:val="left"/>
      <w:rPr>
        <w:rFonts w:ascii="Symbol" w:hAnsi="Symbol" w:cs="Wingdings"/>
      </w:rPr>
    </w:lvl>
  </w:abstractNum>
  <w:abstractNum w:abstractNumId="29">
    <w:nsid w:val="7CAB79CE"/>
    <w:multiLevelType w:val="multilevel"/>
    <w:tmpl w:val="492ECD82"/>
    <w:lvl w:ilvl="0">
      <w:start w:val="1"/>
      <w:numFmt w:val="bullet"/>
      <w:lvlText w:val=""/>
      <w:lvlJc w:val="left"/>
      <w:pPr>
        <w:ind w:left="720" w:hanging="360"/>
      </w:pPr>
      <w:rPr>
        <w:rFonts w:ascii="Symbol" w:hAnsi="Symbol" w:cs="Courier New"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440" w:hanging="360"/>
      </w:pPr>
      <w:rPr>
        <w:rFonts w:ascii="Symbol" w:hAnsi="Symbol" w:cs="Courier New" w:hint="default"/>
      </w:rPr>
    </w:lvl>
    <w:lvl w:ilvl="3">
      <w:start w:val="1"/>
      <w:numFmt w:val="bullet"/>
      <w:lvlText w:val=""/>
      <w:lvlJc w:val="left"/>
      <w:pPr>
        <w:ind w:left="1800" w:hanging="360"/>
      </w:pPr>
      <w:rPr>
        <w:rFonts w:ascii="Symbol" w:hAnsi="Symbol" w:cs="Courier New" w:hint="default"/>
      </w:rPr>
    </w:lvl>
    <w:lvl w:ilvl="4">
      <w:start w:val="1"/>
      <w:numFmt w:val="bullet"/>
      <w:lvlText w:val=""/>
      <w:lvlJc w:val="left"/>
      <w:pPr>
        <w:ind w:left="2160" w:hanging="360"/>
      </w:pPr>
      <w:rPr>
        <w:rFonts w:ascii="Symbol" w:hAnsi="Symbol" w:cs="Courier New" w:hint="default"/>
      </w:rPr>
    </w:lvl>
    <w:lvl w:ilvl="5">
      <w:start w:val="1"/>
      <w:numFmt w:val="bullet"/>
      <w:lvlText w:val=""/>
      <w:lvlJc w:val="left"/>
      <w:pPr>
        <w:ind w:left="2520" w:hanging="360"/>
      </w:pPr>
      <w:rPr>
        <w:rFonts w:ascii="Symbol" w:hAnsi="Symbol" w:cs="Courier New" w:hint="default"/>
      </w:rPr>
    </w:lvl>
    <w:lvl w:ilvl="6">
      <w:start w:val="1"/>
      <w:numFmt w:val="bullet"/>
      <w:lvlText w:val=""/>
      <w:lvlJc w:val="left"/>
      <w:pPr>
        <w:ind w:left="2880" w:hanging="360"/>
      </w:pPr>
      <w:rPr>
        <w:rFonts w:ascii="Symbol" w:hAnsi="Symbol" w:cs="Courier New" w:hint="default"/>
      </w:rPr>
    </w:lvl>
    <w:lvl w:ilvl="7">
      <w:start w:val="1"/>
      <w:numFmt w:val="bullet"/>
      <w:lvlText w:val=""/>
      <w:lvlJc w:val="left"/>
      <w:pPr>
        <w:ind w:left="3240" w:hanging="360"/>
      </w:pPr>
      <w:rPr>
        <w:rFonts w:ascii="Symbol" w:hAnsi="Symbol" w:cs="Courier New" w:hint="default"/>
      </w:rPr>
    </w:lvl>
    <w:lvl w:ilvl="8">
      <w:start w:val="1"/>
      <w:numFmt w:val="bullet"/>
      <w:lvlText w:val=""/>
      <w:lvlJc w:val="left"/>
      <w:pPr>
        <w:ind w:left="3600" w:hanging="360"/>
      </w:pPr>
      <w:rPr>
        <w:rFonts w:ascii="Symbol" w:hAnsi="Symbol" w:cs="Courier New" w:hint="default"/>
      </w:rPr>
    </w:lvl>
  </w:abstractNum>
  <w:num w:numId="1">
    <w:abstractNumId w:val="17"/>
  </w:num>
  <w:num w:numId="2">
    <w:abstractNumId w:val="4"/>
  </w:num>
  <w:num w:numId="3">
    <w:abstractNumId w:val="23"/>
  </w:num>
  <w:num w:numId="4">
    <w:abstractNumId w:val="29"/>
  </w:num>
  <w:num w:numId="5">
    <w:abstractNumId w:val="9"/>
  </w:num>
  <w:num w:numId="6">
    <w:abstractNumId w:val="6"/>
  </w:num>
  <w:num w:numId="7">
    <w:abstractNumId w:val="10"/>
  </w:num>
  <w:num w:numId="8">
    <w:abstractNumId w:val="1"/>
  </w:num>
  <w:num w:numId="9">
    <w:abstractNumId w:val="21"/>
  </w:num>
  <w:num w:numId="10">
    <w:abstractNumId w:val="19"/>
  </w:num>
  <w:num w:numId="11">
    <w:abstractNumId w:val="5"/>
  </w:num>
  <w:num w:numId="12">
    <w:abstractNumId w:val="0"/>
  </w:num>
  <w:num w:numId="13">
    <w:abstractNumId w:val="22"/>
  </w:num>
  <w:num w:numId="14">
    <w:abstractNumId w:val="27"/>
  </w:num>
  <w:num w:numId="15">
    <w:abstractNumId w:val="18"/>
  </w:num>
  <w:num w:numId="16">
    <w:abstractNumId w:val="3"/>
  </w:num>
  <w:num w:numId="17">
    <w:abstractNumId w:val="24"/>
  </w:num>
  <w:num w:numId="18">
    <w:abstractNumId w:val="11"/>
  </w:num>
  <w:num w:numId="19">
    <w:abstractNumId w:val="25"/>
  </w:num>
  <w:num w:numId="20">
    <w:abstractNumId w:val="8"/>
  </w:num>
  <w:num w:numId="21">
    <w:abstractNumId w:val="14"/>
  </w:num>
  <w:num w:numId="22">
    <w:abstractNumId w:val="26"/>
  </w:num>
  <w:num w:numId="23">
    <w:abstractNumId w:val="12"/>
  </w:num>
  <w:num w:numId="24">
    <w:abstractNumId w:val="2"/>
  </w:num>
  <w:num w:numId="25">
    <w:abstractNumId w:val="20"/>
  </w:num>
  <w:num w:numId="26">
    <w:abstractNumId w:val="15"/>
  </w:num>
  <w:num w:numId="27">
    <w:abstractNumId w:val="28"/>
  </w:num>
  <w:num w:numId="28">
    <w:abstractNumId w:val="13"/>
  </w:num>
  <w:num w:numId="29">
    <w:abstractNumId w:val="7"/>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oNotTrackMoves/>
  <w:defaultTabStop w:val="720"/>
  <w:characterSpacingControl w:val="doNotCompress"/>
  <w:compat>
    <w:useFELayout/>
  </w:compat>
  <w:rsids>
    <w:rsidRoot w:val="004573B9"/>
    <w:rsid w:val="000428A3"/>
    <w:rsid w:val="00042D21"/>
    <w:rsid w:val="000753D7"/>
    <w:rsid w:val="0008269F"/>
    <w:rsid w:val="00086161"/>
    <w:rsid w:val="00142186"/>
    <w:rsid w:val="001A51DF"/>
    <w:rsid w:val="001B4250"/>
    <w:rsid w:val="001B78A4"/>
    <w:rsid w:val="0024551B"/>
    <w:rsid w:val="00280599"/>
    <w:rsid w:val="002A26E9"/>
    <w:rsid w:val="002B21B5"/>
    <w:rsid w:val="002C38DE"/>
    <w:rsid w:val="00306B06"/>
    <w:rsid w:val="003122CB"/>
    <w:rsid w:val="0040236B"/>
    <w:rsid w:val="004214C2"/>
    <w:rsid w:val="00432D92"/>
    <w:rsid w:val="004432E4"/>
    <w:rsid w:val="004573B9"/>
    <w:rsid w:val="00464C2A"/>
    <w:rsid w:val="004A41CD"/>
    <w:rsid w:val="004D64EF"/>
    <w:rsid w:val="004E07B8"/>
    <w:rsid w:val="00540F9B"/>
    <w:rsid w:val="00544234"/>
    <w:rsid w:val="00581516"/>
    <w:rsid w:val="00594423"/>
    <w:rsid w:val="005E002E"/>
    <w:rsid w:val="00636A36"/>
    <w:rsid w:val="006555D5"/>
    <w:rsid w:val="00667B35"/>
    <w:rsid w:val="00673379"/>
    <w:rsid w:val="006D4FEC"/>
    <w:rsid w:val="006D5828"/>
    <w:rsid w:val="006D7ED3"/>
    <w:rsid w:val="006F51FD"/>
    <w:rsid w:val="0071724F"/>
    <w:rsid w:val="0072781C"/>
    <w:rsid w:val="00760E0A"/>
    <w:rsid w:val="007A7F82"/>
    <w:rsid w:val="007C3BCE"/>
    <w:rsid w:val="007D391E"/>
    <w:rsid w:val="007E1C8F"/>
    <w:rsid w:val="007E533D"/>
    <w:rsid w:val="00803217"/>
    <w:rsid w:val="008101C4"/>
    <w:rsid w:val="008428B6"/>
    <w:rsid w:val="0088569E"/>
    <w:rsid w:val="00890255"/>
    <w:rsid w:val="008974EC"/>
    <w:rsid w:val="008A2456"/>
    <w:rsid w:val="008C3640"/>
    <w:rsid w:val="009867B5"/>
    <w:rsid w:val="0099538C"/>
    <w:rsid w:val="009A12E5"/>
    <w:rsid w:val="009A2091"/>
    <w:rsid w:val="009C2053"/>
    <w:rsid w:val="00A04A19"/>
    <w:rsid w:val="00A174D1"/>
    <w:rsid w:val="00A370E7"/>
    <w:rsid w:val="00A65FEE"/>
    <w:rsid w:val="00A764A8"/>
    <w:rsid w:val="00AA47D2"/>
    <w:rsid w:val="00B40A16"/>
    <w:rsid w:val="00B44D2E"/>
    <w:rsid w:val="00B641A3"/>
    <w:rsid w:val="00B75A6B"/>
    <w:rsid w:val="00BB4D61"/>
    <w:rsid w:val="00BD4CE1"/>
    <w:rsid w:val="00C02701"/>
    <w:rsid w:val="00C3731D"/>
    <w:rsid w:val="00C47BA8"/>
    <w:rsid w:val="00C63A7B"/>
    <w:rsid w:val="00C835C5"/>
    <w:rsid w:val="00CA6580"/>
    <w:rsid w:val="00D118C9"/>
    <w:rsid w:val="00D371B8"/>
    <w:rsid w:val="00D6690A"/>
    <w:rsid w:val="00DB0EAE"/>
    <w:rsid w:val="00DB28F4"/>
    <w:rsid w:val="00E55807"/>
    <w:rsid w:val="00E72D79"/>
    <w:rsid w:val="00E95FAC"/>
    <w:rsid w:val="00EB512C"/>
    <w:rsid w:val="00EB6A84"/>
    <w:rsid w:val="00EB7619"/>
    <w:rsid w:val="00ED38D2"/>
    <w:rsid w:val="00F7160D"/>
  </w:rsids>
  <m:mathPr>
    <m:mathFont m:val="DejaVu San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3B9"/>
    <w:pPr>
      <w:tabs>
        <w:tab w:val="left" w:pos="709"/>
      </w:tabs>
      <w:suppressAutoHyphens/>
    </w:pPr>
    <w:rPr>
      <w:rFonts w:ascii="Liberation Serif" w:eastAsia="DejaVu Sans" w:hAnsi="Liberation Serif" w:cs="Lohit Hindi"/>
      <w:sz w:val="24"/>
      <w:szCs w:val="24"/>
      <w:lang w:eastAsia="zh-CN" w:bidi="hi-IN"/>
    </w:rPr>
  </w:style>
  <w:style w:type="paragraph" w:styleId="Heading1">
    <w:name w:val="heading 1"/>
    <w:basedOn w:val="Heading"/>
    <w:next w:val="Textbody"/>
    <w:rsid w:val="004573B9"/>
    <w:pPr>
      <w:outlineLvl w:val="0"/>
    </w:pPr>
    <w:rPr>
      <w:rFonts w:ascii="Liberation Serif" w:hAnsi="Liberation Serif"/>
      <w:b/>
      <w:bCs/>
      <w:sz w:val="48"/>
      <w:szCs w:val="48"/>
    </w:rPr>
  </w:style>
  <w:style w:type="paragraph" w:styleId="Heading2">
    <w:name w:val="heading 2"/>
    <w:basedOn w:val="Heading"/>
    <w:next w:val="Textbody"/>
    <w:rsid w:val="004573B9"/>
    <w:pPr>
      <w:numPr>
        <w:ilvl w:val="1"/>
        <w:numId w:val="1"/>
      </w:numPr>
      <w:outlineLvl w:val="1"/>
    </w:pPr>
    <w:rPr>
      <w:rFonts w:ascii="Liberation Serif" w:hAnsi="Liberation Serif"/>
      <w:b/>
      <w:bCs/>
      <w:sz w:val="36"/>
      <w:szCs w:val="36"/>
    </w:rPr>
  </w:style>
  <w:style w:type="paragraph" w:styleId="Heading3">
    <w:name w:val="heading 3"/>
    <w:basedOn w:val="Heading"/>
    <w:next w:val="Textbody"/>
    <w:rsid w:val="004573B9"/>
    <w:pPr>
      <w:numPr>
        <w:ilvl w:val="2"/>
        <w:numId w:val="1"/>
      </w:numPr>
      <w:outlineLvl w:val="2"/>
    </w:pPr>
    <w:rPr>
      <w:rFonts w:ascii="Liberation Serif" w:hAnsi="Liberation Serif"/>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WW8Num2z0">
    <w:name w:val="WW8Num2z0"/>
    <w:rsid w:val="004573B9"/>
  </w:style>
  <w:style w:type="character" w:customStyle="1" w:styleId="WW8Num3z0">
    <w:name w:val="WW8Num3z0"/>
    <w:rsid w:val="004573B9"/>
  </w:style>
  <w:style w:type="character" w:customStyle="1" w:styleId="WW8Num4z0">
    <w:name w:val="WW8Num4z0"/>
    <w:rsid w:val="004573B9"/>
  </w:style>
  <w:style w:type="character" w:customStyle="1" w:styleId="WW8Num5z0">
    <w:name w:val="WW8Num5z0"/>
    <w:rsid w:val="004573B9"/>
  </w:style>
  <w:style w:type="character" w:customStyle="1" w:styleId="WW8Num6z0">
    <w:name w:val="WW8Num6z0"/>
    <w:rsid w:val="004573B9"/>
  </w:style>
  <w:style w:type="character" w:customStyle="1" w:styleId="WW8Num7z0">
    <w:name w:val="WW8Num7z0"/>
    <w:rsid w:val="004573B9"/>
  </w:style>
  <w:style w:type="character" w:customStyle="1" w:styleId="WW8Num8z0">
    <w:name w:val="WW8Num8z0"/>
    <w:rsid w:val="004573B9"/>
  </w:style>
  <w:style w:type="character" w:customStyle="1" w:styleId="WW8Num9z0">
    <w:name w:val="WW8Num9z0"/>
    <w:rsid w:val="004573B9"/>
  </w:style>
  <w:style w:type="character" w:customStyle="1" w:styleId="WW8Num10z0">
    <w:name w:val="WW8Num10z0"/>
    <w:rsid w:val="004573B9"/>
  </w:style>
  <w:style w:type="character" w:customStyle="1" w:styleId="WW8Num11z0">
    <w:name w:val="WW8Num11z0"/>
    <w:rsid w:val="004573B9"/>
  </w:style>
  <w:style w:type="character" w:customStyle="1" w:styleId="Absatz-Standardschriftart">
    <w:name w:val="Absatz-Standardschriftart"/>
    <w:rsid w:val="004573B9"/>
  </w:style>
  <w:style w:type="character" w:customStyle="1" w:styleId="WW8Num1z0">
    <w:name w:val="WW8Num1z0"/>
    <w:rsid w:val="004573B9"/>
  </w:style>
  <w:style w:type="character" w:customStyle="1" w:styleId="WW-Absatz-Standardschriftart">
    <w:name w:val="WW-Absatz-Standardschriftart"/>
    <w:rsid w:val="004573B9"/>
  </w:style>
  <w:style w:type="character" w:customStyle="1" w:styleId="Bullets">
    <w:name w:val="Bullets"/>
    <w:rsid w:val="004573B9"/>
    <w:rPr>
      <w:rFonts w:ascii="OpenSymbol, 'Arial Unicode MS'" w:eastAsia="OpenSymbol, 'Arial Unicode MS'" w:hAnsi="OpenSymbol, 'Arial Unicode MS'" w:cs="OpenSymbol, 'Arial Unicode MS'"/>
    </w:rPr>
  </w:style>
  <w:style w:type="character" w:customStyle="1" w:styleId="InternetLink">
    <w:name w:val="Internet Link"/>
    <w:rsid w:val="004573B9"/>
    <w:rPr>
      <w:color w:val="000080"/>
      <w:u w:val="single"/>
      <w:lang w:val="en-US" w:eastAsia="en-US" w:bidi="en-US"/>
    </w:rPr>
  </w:style>
  <w:style w:type="character" w:customStyle="1" w:styleId="BalloonTextChar">
    <w:name w:val="Balloon Text Char"/>
    <w:basedOn w:val="DefaultParagraphFont"/>
    <w:rsid w:val="004573B9"/>
  </w:style>
  <w:style w:type="character" w:customStyle="1" w:styleId="TitleChar">
    <w:name w:val="Title Char"/>
    <w:basedOn w:val="DefaultParagraphFont"/>
    <w:rsid w:val="004573B9"/>
  </w:style>
  <w:style w:type="character" w:customStyle="1" w:styleId="ListLabel1">
    <w:name w:val="ListLabel 1"/>
    <w:rsid w:val="004573B9"/>
    <w:rPr>
      <w:rFonts w:cs="OpenSymbol, 'Arial Unicode MS'"/>
    </w:rPr>
  </w:style>
  <w:style w:type="character" w:customStyle="1" w:styleId="ListLabel2">
    <w:name w:val="ListLabel 2"/>
    <w:rsid w:val="004573B9"/>
    <w:rPr>
      <w:rFonts w:cs="Courier New"/>
    </w:rPr>
  </w:style>
  <w:style w:type="paragraph" w:customStyle="1" w:styleId="Heading">
    <w:name w:val="Heading"/>
    <w:basedOn w:val="Normal"/>
    <w:next w:val="Textbody"/>
    <w:rsid w:val="004573B9"/>
    <w:pPr>
      <w:keepNext/>
      <w:spacing w:before="240" w:after="120"/>
    </w:pPr>
    <w:rPr>
      <w:rFonts w:ascii="Liberation Sans" w:hAnsi="Liberation Sans"/>
      <w:sz w:val="28"/>
      <w:szCs w:val="28"/>
    </w:rPr>
  </w:style>
  <w:style w:type="paragraph" w:customStyle="1" w:styleId="Textbody">
    <w:name w:val="Text body"/>
    <w:basedOn w:val="Normal"/>
    <w:rsid w:val="004573B9"/>
    <w:pPr>
      <w:spacing w:after="120"/>
    </w:pPr>
  </w:style>
  <w:style w:type="paragraph" w:styleId="List">
    <w:name w:val="List"/>
    <w:basedOn w:val="Textbody"/>
    <w:rsid w:val="004573B9"/>
  </w:style>
  <w:style w:type="paragraph" w:styleId="Caption">
    <w:name w:val="caption"/>
    <w:basedOn w:val="Normal"/>
    <w:rsid w:val="004573B9"/>
  </w:style>
  <w:style w:type="paragraph" w:customStyle="1" w:styleId="Index">
    <w:name w:val="Index"/>
    <w:basedOn w:val="Normal"/>
    <w:rsid w:val="004573B9"/>
    <w:pPr>
      <w:suppressLineNumbers/>
    </w:pPr>
  </w:style>
  <w:style w:type="paragraph" w:styleId="BalloonText">
    <w:name w:val="Balloon Text"/>
    <w:basedOn w:val="Normal"/>
    <w:rsid w:val="004573B9"/>
  </w:style>
  <w:style w:type="paragraph" w:styleId="Title">
    <w:name w:val="Title"/>
    <w:basedOn w:val="Normal"/>
    <w:next w:val="Subtitle"/>
    <w:rsid w:val="004573B9"/>
    <w:pPr>
      <w:pBdr>
        <w:bottom w:val="single" w:sz="8" w:space="0" w:color="4F81BD"/>
      </w:pBdr>
      <w:spacing w:after="300"/>
      <w:jc w:val="center"/>
    </w:pPr>
    <w:rPr>
      <w:rFonts w:ascii="Cambria" w:hAnsi="Cambria"/>
      <w:b/>
      <w:bCs/>
      <w:color w:val="17365D"/>
      <w:spacing w:val="5"/>
      <w:sz w:val="52"/>
      <w:szCs w:val="47"/>
    </w:rPr>
  </w:style>
  <w:style w:type="paragraph" w:styleId="Subtitle">
    <w:name w:val="Subtitle"/>
    <w:basedOn w:val="Heading"/>
    <w:next w:val="Textbody"/>
    <w:rsid w:val="004573B9"/>
    <w:pPr>
      <w:jc w:val="center"/>
    </w:pPr>
    <w:rPr>
      <w:i/>
      <w:iCs/>
    </w:rPr>
  </w:style>
  <w:style w:type="numbering" w:customStyle="1" w:styleId="WW8Num1">
    <w:name w:val="WW8Num1"/>
    <w:basedOn w:val="NoList"/>
    <w:rsid w:val="00464C2A"/>
    <w:pPr>
      <w:numPr>
        <w:numId w:val="19"/>
      </w:numPr>
    </w:pPr>
  </w:style>
  <w:style w:type="numbering" w:customStyle="1" w:styleId="WW8Num2">
    <w:name w:val="WW8Num2"/>
    <w:basedOn w:val="NoList"/>
    <w:rsid w:val="00464C2A"/>
    <w:pPr>
      <w:numPr>
        <w:numId w:val="20"/>
      </w:numPr>
    </w:pPr>
  </w:style>
  <w:style w:type="numbering" w:customStyle="1" w:styleId="WW8Num3">
    <w:name w:val="WW8Num3"/>
    <w:basedOn w:val="NoList"/>
    <w:rsid w:val="00464C2A"/>
    <w:pPr>
      <w:numPr>
        <w:numId w:val="21"/>
      </w:numPr>
    </w:pPr>
  </w:style>
  <w:style w:type="numbering" w:customStyle="1" w:styleId="WW8Num4">
    <w:name w:val="WW8Num4"/>
    <w:basedOn w:val="NoList"/>
    <w:rsid w:val="00464C2A"/>
    <w:pPr>
      <w:numPr>
        <w:numId w:val="22"/>
      </w:numPr>
    </w:pPr>
  </w:style>
  <w:style w:type="numbering" w:customStyle="1" w:styleId="WW8Num5">
    <w:name w:val="WW8Num5"/>
    <w:basedOn w:val="NoList"/>
    <w:rsid w:val="00464C2A"/>
    <w:pPr>
      <w:numPr>
        <w:numId w:val="23"/>
      </w:numPr>
    </w:pPr>
  </w:style>
  <w:style w:type="numbering" w:customStyle="1" w:styleId="WW8Num6">
    <w:name w:val="WW8Num6"/>
    <w:basedOn w:val="NoList"/>
    <w:rsid w:val="00464C2A"/>
    <w:pPr>
      <w:numPr>
        <w:numId w:val="24"/>
      </w:numPr>
    </w:pPr>
  </w:style>
  <w:style w:type="numbering" w:customStyle="1" w:styleId="WW8Num7">
    <w:name w:val="WW8Num7"/>
    <w:basedOn w:val="NoList"/>
    <w:rsid w:val="00464C2A"/>
    <w:pPr>
      <w:numPr>
        <w:numId w:val="25"/>
      </w:numPr>
    </w:pPr>
  </w:style>
  <w:style w:type="numbering" w:customStyle="1" w:styleId="WW8Num8">
    <w:name w:val="WW8Num8"/>
    <w:basedOn w:val="NoList"/>
    <w:rsid w:val="00464C2A"/>
    <w:pPr>
      <w:numPr>
        <w:numId w:val="26"/>
      </w:numPr>
    </w:pPr>
  </w:style>
  <w:style w:type="numbering" w:customStyle="1" w:styleId="WW8Num9">
    <w:name w:val="WW8Num9"/>
    <w:basedOn w:val="NoList"/>
    <w:rsid w:val="00464C2A"/>
    <w:pPr>
      <w:numPr>
        <w:numId w:val="27"/>
      </w:numPr>
    </w:pPr>
  </w:style>
  <w:style w:type="numbering" w:customStyle="1" w:styleId="WW8Num10">
    <w:name w:val="WW8Num10"/>
    <w:basedOn w:val="NoList"/>
    <w:rsid w:val="00464C2A"/>
    <w:pPr>
      <w:numPr>
        <w:numId w:val="28"/>
      </w:numPr>
    </w:pPr>
  </w:style>
  <w:style w:type="numbering" w:customStyle="1" w:styleId="WW8Num11">
    <w:name w:val="WW8Num11"/>
    <w:basedOn w:val="NoList"/>
    <w:rsid w:val="00464C2A"/>
    <w:pPr>
      <w:numPr>
        <w:numId w:val="29"/>
      </w:numPr>
    </w:pPr>
  </w:style>
  <w:style w:type="paragraph" w:styleId="ListParagraph">
    <w:name w:val="List Paragraph"/>
    <w:basedOn w:val="Normal"/>
    <w:uiPriority w:val="34"/>
    <w:qFormat/>
    <w:rsid w:val="00C63A7B"/>
    <w:pPr>
      <w:ind w:left="720"/>
      <w:contextualSpacing/>
    </w:pPr>
  </w:style>
  <w:style w:type="character" w:styleId="CommentReference">
    <w:name w:val="annotation reference"/>
    <w:basedOn w:val="DefaultParagraphFont"/>
    <w:uiPriority w:val="99"/>
    <w:semiHidden/>
    <w:unhideWhenUsed/>
    <w:rsid w:val="00E72D79"/>
    <w:rPr>
      <w:sz w:val="18"/>
      <w:szCs w:val="18"/>
    </w:rPr>
  </w:style>
  <w:style w:type="paragraph" w:styleId="CommentText">
    <w:name w:val="annotation text"/>
    <w:basedOn w:val="Normal"/>
    <w:link w:val="CommentTextChar"/>
    <w:uiPriority w:val="99"/>
    <w:semiHidden/>
    <w:unhideWhenUsed/>
    <w:rsid w:val="00E72D79"/>
    <w:pPr>
      <w:spacing w:line="240" w:lineRule="auto"/>
    </w:pPr>
  </w:style>
  <w:style w:type="character" w:customStyle="1" w:styleId="CommentTextChar">
    <w:name w:val="Comment Text Char"/>
    <w:basedOn w:val="DefaultParagraphFont"/>
    <w:link w:val="CommentText"/>
    <w:uiPriority w:val="99"/>
    <w:semiHidden/>
    <w:rsid w:val="00E72D79"/>
    <w:rPr>
      <w:rFonts w:ascii="Liberation Serif" w:eastAsia="DejaVu Sans" w:hAnsi="Liberation Serif" w:cs="Lohit Hindi"/>
      <w:sz w:val="24"/>
      <w:szCs w:val="24"/>
      <w:lang w:eastAsia="zh-CN" w:bidi="hi-IN"/>
    </w:rPr>
  </w:style>
  <w:style w:type="paragraph" w:styleId="CommentSubject">
    <w:name w:val="annotation subject"/>
    <w:basedOn w:val="CommentText"/>
    <w:next w:val="CommentText"/>
    <w:link w:val="CommentSubjectChar"/>
    <w:uiPriority w:val="99"/>
    <w:semiHidden/>
    <w:unhideWhenUsed/>
    <w:rsid w:val="00E72D79"/>
    <w:rPr>
      <w:b/>
      <w:bCs/>
      <w:sz w:val="20"/>
      <w:szCs w:val="20"/>
    </w:rPr>
  </w:style>
  <w:style w:type="character" w:customStyle="1" w:styleId="CommentSubjectChar">
    <w:name w:val="Comment Subject Char"/>
    <w:basedOn w:val="CommentTextChar"/>
    <w:link w:val="CommentSubject"/>
    <w:uiPriority w:val="99"/>
    <w:semiHidden/>
    <w:rsid w:val="00E72D79"/>
    <w:rPr>
      <w:b/>
      <w:bCs/>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TotalTime>
  <Pages>8</Pages>
  <Words>1256</Words>
  <Characters>7162</Characters>
  <Application>Microsoft Macintosh Word</Application>
  <DocSecurity>0</DocSecurity>
  <Lines>59</Lines>
  <Paragraphs>14</Paragraphs>
  <ScaleCrop>false</ScaleCrop>
  <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Nathan Mceachen</cp:lastModifiedBy>
  <cp:revision>111</cp:revision>
  <cp:lastPrinted>2010-11-17T05:21:00Z</cp:lastPrinted>
  <dcterms:created xsi:type="dcterms:W3CDTF">2010-10-20T16:59:00Z</dcterms:created>
  <dcterms:modified xsi:type="dcterms:W3CDTF">2010-11-18T05:17:00Z</dcterms:modified>
</cp:coreProperties>
</file>